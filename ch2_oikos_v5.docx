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324" w:rsidRPr="00295AB6" w:rsidRDefault="003138FF" w:rsidP="00CA2324">
      <w:pPr>
        <w:pStyle w:val="Heading1"/>
        <w:rPr>
          <w:rFonts w:ascii="Times New Roman" w:hAnsi="Times New Roman" w:cs="Times New Roman"/>
          <w:sz w:val="24"/>
          <w:szCs w:val="24"/>
        </w:rPr>
      </w:pPr>
      <w:bookmarkStart w:id="0" w:name="_Toc263167179"/>
      <w:r w:rsidRPr="00295AB6">
        <w:rPr>
          <w:rFonts w:ascii="Times New Roman" w:hAnsi="Times New Roman" w:cs="Times New Roman"/>
          <w:sz w:val="24"/>
          <w:szCs w:val="24"/>
        </w:rPr>
        <w:t>Do e</w:t>
      </w:r>
      <w:r w:rsidR="00CA2324" w:rsidRPr="00295AB6">
        <w:rPr>
          <w:rFonts w:ascii="Times New Roman" w:hAnsi="Times New Roman" w:cs="Times New Roman"/>
          <w:sz w:val="24"/>
          <w:szCs w:val="24"/>
        </w:rPr>
        <w:t>volved, ecological, or social constraints affect hoary marmot reproduction? An analysis of a presumed biennial breeder</w:t>
      </w:r>
      <w:bookmarkEnd w:id="0"/>
    </w:p>
    <w:p w:rsidR="009B2ACD" w:rsidRPr="00295AB6" w:rsidRDefault="009B2ACD" w:rsidP="009B2ACD"/>
    <w:p w:rsidR="009B2ACD" w:rsidRPr="00295AB6" w:rsidRDefault="009B2ACD" w:rsidP="009B2ACD"/>
    <w:p w:rsidR="009B2ACD" w:rsidRPr="00295AB6" w:rsidRDefault="009B2ACD" w:rsidP="009B2ACD"/>
    <w:p w:rsidR="009B2ACD" w:rsidRPr="00295AB6" w:rsidRDefault="009B2ACD" w:rsidP="009B2ACD">
      <w:pPr>
        <w:spacing w:line="480" w:lineRule="auto"/>
        <w:rPr>
          <w:b/>
        </w:rPr>
      </w:pPr>
      <w:r w:rsidRPr="00295AB6">
        <w:rPr>
          <w:b/>
        </w:rPr>
        <w:t>V.P.</w:t>
      </w:r>
      <w:r w:rsidRPr="00295AB6">
        <w:rPr>
          <w:b/>
          <w:lang w:val="en-GB"/>
        </w:rPr>
        <w:t xml:space="preserve"> Patil</w:t>
      </w:r>
      <w:r w:rsidRPr="00295AB6">
        <w:rPr>
          <w:b/>
          <w:vertAlign w:val="superscript"/>
          <w:lang w:val="en-GB"/>
        </w:rPr>
        <w:t>1*</w:t>
      </w:r>
      <w:r w:rsidRPr="00295AB6">
        <w:rPr>
          <w:b/>
        </w:rPr>
        <w:t>, T.J. Karels</w:t>
      </w:r>
      <w:r w:rsidRPr="00295AB6">
        <w:rPr>
          <w:b/>
          <w:vertAlign w:val="superscript"/>
        </w:rPr>
        <w:t>2</w:t>
      </w:r>
      <w:proofErr w:type="gramStart"/>
      <w:r w:rsidRPr="00295AB6">
        <w:rPr>
          <w:b/>
          <w:vertAlign w:val="superscript"/>
        </w:rPr>
        <w:t>,3</w:t>
      </w:r>
      <w:proofErr w:type="gramEnd"/>
      <w:r w:rsidRPr="00295AB6">
        <w:rPr>
          <w:b/>
        </w:rPr>
        <w:t>, and D.S. Hik</w:t>
      </w:r>
      <w:r w:rsidRPr="00295AB6">
        <w:rPr>
          <w:b/>
          <w:vertAlign w:val="superscript"/>
        </w:rPr>
        <w:t>2</w:t>
      </w:r>
    </w:p>
    <w:p w:rsidR="009B2ACD" w:rsidRPr="00295AB6" w:rsidRDefault="009B2ACD" w:rsidP="009B2ACD">
      <w:pPr>
        <w:spacing w:line="480" w:lineRule="auto"/>
        <w:rPr>
          <w:b/>
        </w:rPr>
      </w:pPr>
    </w:p>
    <w:p w:rsidR="009B2ACD" w:rsidRPr="00295AB6" w:rsidRDefault="009B2ACD" w:rsidP="009B2ACD">
      <w:pPr>
        <w:spacing w:line="480" w:lineRule="auto"/>
      </w:pPr>
      <w:r w:rsidRPr="00295AB6">
        <w:rPr>
          <w:vertAlign w:val="superscript"/>
        </w:rPr>
        <w:t>1</w:t>
      </w:r>
      <w:r w:rsidRPr="00295AB6">
        <w:t>Department of Biology and Wildlife, University of Alaska Fairbanks, Fairbanks, Alaska 99775, USA</w:t>
      </w:r>
    </w:p>
    <w:p w:rsidR="009B2ACD" w:rsidRPr="00295AB6" w:rsidRDefault="009B2ACD" w:rsidP="009B2ACD">
      <w:pPr>
        <w:spacing w:line="480" w:lineRule="auto"/>
      </w:pPr>
      <w:r w:rsidRPr="00295AB6">
        <w:rPr>
          <w:vertAlign w:val="superscript"/>
        </w:rPr>
        <w:t>2</w:t>
      </w:r>
      <w:r w:rsidRPr="00295AB6">
        <w:t>Department of Biological Sciences, University of Alberta, Edmonton, AB, T6G 2E9, Canada</w:t>
      </w:r>
    </w:p>
    <w:p w:rsidR="009B2ACD" w:rsidRPr="00295AB6" w:rsidDel="00B92539" w:rsidRDefault="009B2ACD" w:rsidP="009B2ACD">
      <w:pPr>
        <w:spacing w:line="480" w:lineRule="auto"/>
      </w:pPr>
      <w:r w:rsidRPr="00295AB6">
        <w:rPr>
          <w:vertAlign w:val="superscript"/>
        </w:rPr>
        <w:t>3</w:t>
      </w:r>
      <w:r w:rsidRPr="00295AB6">
        <w:t xml:space="preserve">Present Address: </w:t>
      </w:r>
      <w:r w:rsidRPr="00295AB6">
        <w:rPr>
          <w:lang w:bidi="en-US"/>
        </w:rPr>
        <w:t xml:space="preserve">Department of Biology, California State University, Northridge, 18111 </w:t>
      </w:r>
      <w:proofErr w:type="spellStart"/>
      <w:r w:rsidRPr="00295AB6">
        <w:rPr>
          <w:lang w:bidi="en-US"/>
        </w:rPr>
        <w:t>Nordhoff</w:t>
      </w:r>
      <w:proofErr w:type="spellEnd"/>
      <w:r w:rsidRPr="00295AB6">
        <w:rPr>
          <w:lang w:bidi="en-US"/>
        </w:rPr>
        <w:t xml:space="preserve"> St., Northridge, CA 91330-8303, USA</w:t>
      </w:r>
    </w:p>
    <w:p w:rsidR="009B2ACD" w:rsidRPr="00295AB6" w:rsidRDefault="009B2ACD" w:rsidP="009B2ACD">
      <w:pPr>
        <w:spacing w:line="480" w:lineRule="auto"/>
      </w:pPr>
    </w:p>
    <w:p w:rsidR="009B2ACD" w:rsidRPr="00295AB6" w:rsidRDefault="009B2ACD" w:rsidP="009B2ACD">
      <w:pPr>
        <w:spacing w:line="480" w:lineRule="auto"/>
      </w:pPr>
    </w:p>
    <w:p w:rsidR="009B2ACD" w:rsidRPr="00295AB6" w:rsidRDefault="009B2ACD" w:rsidP="009B2ACD">
      <w:pPr>
        <w:spacing w:line="480" w:lineRule="auto"/>
      </w:pPr>
      <w:r w:rsidRPr="00295AB6">
        <w:t>* Correspondence author: E-mail: vppatil@alaska.edu</w:t>
      </w:r>
    </w:p>
    <w:p w:rsidR="009B2ACD" w:rsidRPr="00295AB6" w:rsidRDefault="009B2ACD" w:rsidP="00CA2324">
      <w:pPr>
        <w:spacing w:line="480" w:lineRule="auto"/>
        <w:outlineLvl w:val="1"/>
        <w:rPr>
          <w:b/>
        </w:rPr>
      </w:pPr>
      <w:bookmarkStart w:id="1" w:name="_Toc263167180"/>
    </w:p>
    <w:p w:rsidR="009B2ACD" w:rsidRPr="00295AB6" w:rsidRDefault="009B2ACD" w:rsidP="00CA2324">
      <w:pPr>
        <w:spacing w:line="480" w:lineRule="auto"/>
        <w:outlineLvl w:val="1"/>
        <w:rPr>
          <w:b/>
        </w:rPr>
      </w:pPr>
    </w:p>
    <w:p w:rsidR="009B2ACD" w:rsidRPr="00295AB6" w:rsidRDefault="009B2ACD" w:rsidP="00CA2324">
      <w:pPr>
        <w:spacing w:line="480" w:lineRule="auto"/>
        <w:outlineLvl w:val="1"/>
        <w:rPr>
          <w:b/>
        </w:rPr>
      </w:pPr>
    </w:p>
    <w:p w:rsidR="009B2ACD" w:rsidRPr="00295AB6" w:rsidRDefault="009B2ACD" w:rsidP="00CA2324">
      <w:pPr>
        <w:spacing w:line="480" w:lineRule="auto"/>
        <w:outlineLvl w:val="1"/>
        <w:rPr>
          <w:b/>
        </w:rPr>
      </w:pPr>
    </w:p>
    <w:p w:rsidR="009B2ACD" w:rsidRPr="00295AB6" w:rsidRDefault="009B2ACD" w:rsidP="00CA2324">
      <w:pPr>
        <w:spacing w:line="480" w:lineRule="auto"/>
        <w:outlineLvl w:val="1"/>
        <w:rPr>
          <w:b/>
        </w:rPr>
      </w:pPr>
    </w:p>
    <w:p w:rsidR="009B2ACD" w:rsidRPr="00295AB6" w:rsidRDefault="009B2ACD" w:rsidP="00CA2324">
      <w:pPr>
        <w:spacing w:line="480" w:lineRule="auto"/>
        <w:outlineLvl w:val="1"/>
        <w:rPr>
          <w:b/>
        </w:rPr>
      </w:pPr>
    </w:p>
    <w:p w:rsidR="009B2ACD" w:rsidRPr="00295AB6" w:rsidRDefault="009B2ACD" w:rsidP="00CA2324">
      <w:pPr>
        <w:spacing w:line="480" w:lineRule="auto"/>
        <w:outlineLvl w:val="1"/>
        <w:rPr>
          <w:b/>
        </w:rPr>
      </w:pPr>
    </w:p>
    <w:p w:rsidR="009B2ACD" w:rsidRPr="00295AB6" w:rsidRDefault="009B2ACD">
      <w:pPr>
        <w:rPr>
          <w:b/>
        </w:rPr>
      </w:pPr>
      <w:r w:rsidRPr="00295AB6">
        <w:rPr>
          <w:b/>
        </w:rPr>
        <w:br w:type="page"/>
      </w:r>
    </w:p>
    <w:p w:rsidR="009B2ACD" w:rsidRPr="00295AB6" w:rsidRDefault="009B2ACD" w:rsidP="00CA2324">
      <w:pPr>
        <w:spacing w:line="480" w:lineRule="auto"/>
        <w:outlineLvl w:val="1"/>
        <w:rPr>
          <w:b/>
        </w:rPr>
      </w:pPr>
      <w:r w:rsidRPr="00295AB6">
        <w:rPr>
          <w:b/>
        </w:rPr>
        <w:lastRenderedPageBreak/>
        <w:t>Abstract</w:t>
      </w:r>
    </w:p>
    <w:p w:rsidR="009B2ACD" w:rsidRPr="00295AB6" w:rsidRDefault="00295AB6" w:rsidP="00295AB6">
      <w:pPr>
        <w:outlineLvl w:val="1"/>
      </w:pPr>
      <w:r>
        <w:tab/>
      </w:r>
      <w:r w:rsidRPr="00295AB6">
        <w:t xml:space="preserve">Biennial breeding is a rare life-history strategy observed in several long-lived bird and mammal species found in harsh, unproductive environments. This behavior is thought to occur in 10 of 14 species in the genus </w:t>
      </w:r>
      <w:proofErr w:type="spellStart"/>
      <w:r w:rsidRPr="00295AB6">
        <w:t>Marmota</w:t>
      </w:r>
      <w:proofErr w:type="spellEnd"/>
      <w:r w:rsidRPr="00295AB6">
        <w:t>, making marmots useful model organisms for studying its ecological and evolutionary implications. Biennial breeding in marmots is frequently described as an obligate behavior which evolved as a mechanism to mitigate the energetic costs of reproduction</w:t>
      </w:r>
      <w:r w:rsidR="00C26D6E">
        <w:t xml:space="preserve"> (The Evolved Constraint hypothesis)</w:t>
      </w:r>
      <w:r w:rsidRPr="00295AB6">
        <w:t>. However, recent anecdotal evidence suggests that it is a facultative behavior controlled by annual variation in climate and food availability</w:t>
      </w:r>
      <w:r w:rsidR="00C26D6E">
        <w:t xml:space="preserve"> (The Environmental Constraint hypothesis)</w:t>
      </w:r>
      <w:r w:rsidRPr="00295AB6">
        <w:t>. Finally, in social animals like marmots, biennial breeding could result from reproductive competition between females within social groups</w:t>
      </w:r>
      <w:r w:rsidR="00C26D6E">
        <w:t xml:space="preserve"> (The Social Constraint hypothesis).</w:t>
      </w:r>
      <w:r w:rsidRPr="00295AB6">
        <w:t xml:space="preserve"> We evaluated these three hypotheses using mark-recapture data from an 8-year study of hoary marmot </w:t>
      </w:r>
      <w:r w:rsidR="00C26D6E">
        <w:t>(</w:t>
      </w:r>
      <w:proofErr w:type="spellStart"/>
      <w:r w:rsidR="00C26D6E" w:rsidRPr="00C26D6E">
        <w:rPr>
          <w:i/>
        </w:rPr>
        <w:t>Marmota</w:t>
      </w:r>
      <w:proofErr w:type="spellEnd"/>
      <w:r w:rsidR="00C26D6E" w:rsidRPr="00C26D6E">
        <w:rPr>
          <w:i/>
        </w:rPr>
        <w:t xml:space="preserve"> </w:t>
      </w:r>
      <w:proofErr w:type="spellStart"/>
      <w:r w:rsidR="00C26D6E" w:rsidRPr="00C26D6E">
        <w:rPr>
          <w:i/>
        </w:rPr>
        <w:t>caligata</w:t>
      </w:r>
      <w:proofErr w:type="spellEnd"/>
      <w:r w:rsidR="00C26D6E">
        <w:t xml:space="preserve">) </w:t>
      </w:r>
      <w:r w:rsidRPr="00295AB6">
        <w:t xml:space="preserve">population dynamics in the Yukon. Annual variation in breeding probability was modeled using multi-state mark-recapture models, while other reproductive life-history traits were modeled with generalized linear mixed models. Hoary marmots were </w:t>
      </w:r>
      <w:proofErr w:type="gramStart"/>
      <w:r w:rsidRPr="00295AB6">
        <w:t>neither</w:t>
      </w:r>
      <w:ins w:id="2" w:author="Vijay P Patil" w:date="2012-06-18T11:28:00Z">
        <w:r w:rsidR="00241884">
          <w:t xml:space="preserve"> </w:t>
        </w:r>
      </w:ins>
      <w:del w:id="3" w:author="Vijay P Patil" w:date="2012-06-18T11:28:00Z">
        <w:r w:rsidRPr="00295AB6" w:rsidDel="00241884">
          <w:delText xml:space="preserve"> </w:delText>
        </w:r>
      </w:del>
      <w:r w:rsidRPr="00295AB6">
        <w:t>obligate or</w:t>
      </w:r>
      <w:proofErr w:type="gramEnd"/>
      <w:r w:rsidRPr="00295AB6">
        <w:t xml:space="preserve">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w:t>
      </w:r>
      <w:proofErr w:type="spellStart"/>
      <w:r w:rsidRPr="00295AB6">
        <w:t>Marmota</w:t>
      </w:r>
      <w:proofErr w:type="spellEnd"/>
      <w:r w:rsidRPr="00295AB6">
        <w:t>, and in other alpine animals, should be re-examined. Prediction of future population dynamics requires an accurate understanding of life history strategies, and of how life history traits allow animals to cope with changes in</w:t>
      </w:r>
      <w:r w:rsidR="005815E2">
        <w:t xml:space="preserve"> weather</w:t>
      </w:r>
      <w:r w:rsidRPr="00295AB6">
        <w:t xml:space="preserve"> and other demographic influences.</w:t>
      </w:r>
    </w:p>
    <w:p w:rsidR="00295AB6" w:rsidRDefault="00295AB6">
      <w:pPr>
        <w:rPr>
          <w:b/>
        </w:rPr>
      </w:pPr>
      <w:r>
        <w:rPr>
          <w:b/>
        </w:rPr>
        <w:br w:type="page"/>
      </w:r>
    </w:p>
    <w:p w:rsidR="00CA2324" w:rsidRPr="00295AB6" w:rsidRDefault="00CA2324" w:rsidP="00CA2324">
      <w:pPr>
        <w:spacing w:line="480" w:lineRule="auto"/>
        <w:outlineLvl w:val="1"/>
        <w:rPr>
          <w:b/>
        </w:rPr>
      </w:pPr>
      <w:r w:rsidRPr="00295AB6">
        <w:rPr>
          <w:b/>
        </w:rPr>
        <w:lastRenderedPageBreak/>
        <w:t>Introduction</w:t>
      </w:r>
      <w:bookmarkEnd w:id="1"/>
    </w:p>
    <w:p w:rsidR="00CA2324" w:rsidRPr="00295AB6" w:rsidRDefault="00CA2324" w:rsidP="00CA2324">
      <w:pPr>
        <w:spacing w:line="480" w:lineRule="auto"/>
      </w:pPr>
      <w:r w:rsidRPr="00295AB6">
        <w:tab/>
        <w:t xml:space="preserve">Biennial </w:t>
      </w:r>
      <w:proofErr w:type="gramStart"/>
      <w:r w:rsidRPr="00295AB6">
        <w:t>breeding,</w:t>
      </w:r>
      <w:proofErr w:type="gramEnd"/>
      <w:r w:rsidRPr="00295AB6">
        <w:t xml:space="preserve"> or reproductive skipping, is an uncommon vertebrate life history strategy that is characteristic of a few groups of long-lived birds and mammals (</w:t>
      </w:r>
      <w:proofErr w:type="spellStart"/>
      <w:r w:rsidRPr="00295AB6">
        <w:t>Heezik</w:t>
      </w:r>
      <w:proofErr w:type="spellEnd"/>
      <w:r w:rsidRPr="00295AB6">
        <w:t xml:space="preserve"> et al. 1994, </w:t>
      </w:r>
      <w:proofErr w:type="spellStart"/>
      <w:r w:rsidRPr="00295AB6">
        <w:t>Chastel</w:t>
      </w:r>
      <w:proofErr w:type="spellEnd"/>
      <w:r w:rsidRPr="00295AB6">
        <w:t xml:space="preserve"> 1995, Blumstein and </w:t>
      </w:r>
      <w:proofErr w:type="spellStart"/>
      <w:r w:rsidRPr="00295AB6">
        <w:t>Armitage</w:t>
      </w:r>
      <w:proofErr w:type="spellEnd"/>
      <w:r w:rsidRPr="00295AB6">
        <w:t xml:space="preserve"> 1999, Dane 2002). Most biennial-breeding species live in harsh, unproductive environments such as arctic and alpine habitat, and this behavior is generally explained as a consequence of environmental constraints on reproduction. </w:t>
      </w:r>
      <w:proofErr w:type="gramStart"/>
      <w:r w:rsidRPr="00295AB6">
        <w:t>(</w:t>
      </w:r>
      <w:proofErr w:type="spellStart"/>
      <w:r w:rsidRPr="00295AB6">
        <w:t>Wasser</w:t>
      </w:r>
      <w:proofErr w:type="spellEnd"/>
      <w:r w:rsidRPr="00295AB6">
        <w:t xml:space="preserve"> and </w:t>
      </w:r>
      <w:proofErr w:type="spellStart"/>
      <w:r w:rsidRPr="00295AB6">
        <w:t>Barash</w:t>
      </w:r>
      <w:proofErr w:type="spellEnd"/>
      <w:r w:rsidRPr="00295AB6">
        <w:t xml:space="preserve"> 1983, </w:t>
      </w:r>
      <w:proofErr w:type="spellStart"/>
      <w:r w:rsidRPr="00295AB6">
        <w:t>Chastel</w:t>
      </w:r>
      <w:proofErr w:type="spellEnd"/>
      <w:r w:rsidRPr="00295AB6">
        <w:t xml:space="preserve"> 1995, </w:t>
      </w:r>
      <w:proofErr w:type="spellStart"/>
      <w:r w:rsidRPr="00295AB6">
        <w:t>Jouventin</w:t>
      </w:r>
      <w:proofErr w:type="spellEnd"/>
      <w:r w:rsidRPr="00295AB6">
        <w:t xml:space="preserve"> and Dobson 2002, Griffin et al. 2007).</w:t>
      </w:r>
      <w:proofErr w:type="gramEnd"/>
      <w:r w:rsidRPr="00295AB6">
        <w:t xml:space="preserve"> However, harsh environments can also be highly stochastic (</w:t>
      </w:r>
      <w:proofErr w:type="spellStart"/>
      <w:r w:rsidRPr="00295AB6">
        <w:t>Wingfield</w:t>
      </w:r>
      <w:proofErr w:type="spellEnd"/>
      <w:r w:rsidRPr="00295AB6">
        <w:t xml:space="preserve"> and </w:t>
      </w:r>
      <w:proofErr w:type="spellStart"/>
      <w:r w:rsidRPr="00295AB6">
        <w:t>Kitaysky</w:t>
      </w:r>
      <w:proofErr w:type="spellEnd"/>
      <w:r w:rsidRPr="00295AB6">
        <w:t xml:space="preserve"> 2002, Schwartz and </w:t>
      </w:r>
      <w:proofErr w:type="spellStart"/>
      <w:r w:rsidRPr="00295AB6">
        <w:t>Armitage</w:t>
      </w:r>
      <w:proofErr w:type="spellEnd"/>
      <w:r w:rsidRPr="00295AB6">
        <w:t xml:space="preserve"> 2004, Martin and </w:t>
      </w:r>
      <w:proofErr w:type="spellStart"/>
      <w:r w:rsidRPr="00295AB6">
        <w:t>Wiebe</w:t>
      </w:r>
      <w:proofErr w:type="spellEnd"/>
      <w:r w:rsidRPr="00295AB6">
        <w:t xml:space="preserve"> 2004). In such situations, a conservative life history strategy involving biennial breeding may be maladaptive, because animals that skip one reproductive opportunity may not live long enough to reproduce in the future (Benton et al. 1995).</w:t>
      </w:r>
    </w:p>
    <w:p w:rsidR="00CA2324" w:rsidRPr="00295AB6" w:rsidRDefault="00CA2324" w:rsidP="00CA2324">
      <w:pPr>
        <w:spacing w:line="480" w:lineRule="auto"/>
      </w:pPr>
      <w:r w:rsidRPr="00295AB6">
        <w:tab/>
        <w:t>Most research on biennial breeding has involved long-lived seabird species with small clutch sizes (</w:t>
      </w:r>
      <w:proofErr w:type="spellStart"/>
      <w:r w:rsidRPr="00295AB6">
        <w:t>Heezik</w:t>
      </w:r>
      <w:proofErr w:type="spellEnd"/>
      <w:r w:rsidRPr="00295AB6">
        <w:t xml:space="preserve"> et al. 1994, </w:t>
      </w:r>
      <w:proofErr w:type="spellStart"/>
      <w:r w:rsidRPr="00295AB6">
        <w:t>Chastel</w:t>
      </w:r>
      <w:proofErr w:type="spellEnd"/>
      <w:r w:rsidRPr="00295AB6">
        <w:t xml:space="preserve"> 1995, </w:t>
      </w:r>
      <w:proofErr w:type="spellStart"/>
      <w:r w:rsidRPr="00295AB6">
        <w:t>Jouventin</w:t>
      </w:r>
      <w:proofErr w:type="spellEnd"/>
      <w:r w:rsidRPr="00295AB6">
        <w:t xml:space="preserve"> and Dobson 2002). For example, most albatross species can live for 40 years or more and lay only one egg at a time (</w:t>
      </w:r>
      <w:proofErr w:type="spellStart"/>
      <w:r w:rsidRPr="00295AB6">
        <w:t>Jouventin</w:t>
      </w:r>
      <w:proofErr w:type="spellEnd"/>
      <w:r w:rsidRPr="00295AB6">
        <w:t xml:space="preserve"> and Dobson 2002). Reproductive skipping may be beneficial for these species because their life histories prioritize parental investment in a limited number of young. Biennial breeding has not been well-studied in mammals, or in animals with less extreme K-selected life histories. Among mammals, it is </w:t>
      </w:r>
      <w:commentRangeStart w:id="4"/>
      <w:r w:rsidRPr="00295AB6">
        <w:t>most</w:t>
      </w:r>
      <w:commentRangeEnd w:id="4"/>
      <w:r w:rsidR="00241884">
        <w:rPr>
          <w:rStyle w:val="CommentReference"/>
        </w:rPr>
        <w:commentReference w:id="4"/>
      </w:r>
      <w:r w:rsidRPr="00295AB6">
        <w:t xml:space="preserve"> common in the genus </w:t>
      </w:r>
      <w:proofErr w:type="spellStart"/>
      <w:r w:rsidRPr="00295AB6">
        <w:rPr>
          <w:i/>
        </w:rPr>
        <w:t>Marmota</w:t>
      </w:r>
      <w:proofErr w:type="spellEnd"/>
      <w:r w:rsidRPr="00295AB6">
        <w:t xml:space="preserve">. Of the fourteen extant marmot species, ten have been reported to skip one or more years when breeding (Blumstein and </w:t>
      </w:r>
      <w:proofErr w:type="spellStart"/>
      <w:r w:rsidRPr="00295AB6">
        <w:t>Armitage</w:t>
      </w:r>
      <w:proofErr w:type="spellEnd"/>
      <w:r w:rsidRPr="00295AB6">
        <w:t xml:space="preserve"> 1999). Although marmots are capable of </w:t>
      </w:r>
      <w:r w:rsidRPr="00295AB6">
        <w:lastRenderedPageBreak/>
        <w:t>living 10-15 years in the wild, adult survival rates can vary widely from one year to the next (</w:t>
      </w:r>
      <w:proofErr w:type="spellStart"/>
      <w:r w:rsidR="002C3D3A" w:rsidRPr="00295AB6">
        <w:t>Patil</w:t>
      </w:r>
      <w:proofErr w:type="spellEnd"/>
      <w:r w:rsidR="002C3D3A" w:rsidRPr="00295AB6">
        <w:t xml:space="preserve"> et al. in review,</w:t>
      </w:r>
      <w:r w:rsidRPr="00295AB6">
        <w:t xml:space="preserve"> Bryant and Page 2005, Schwartz and </w:t>
      </w:r>
      <w:proofErr w:type="spellStart"/>
      <w:r w:rsidRPr="00295AB6">
        <w:t>Armitage</w:t>
      </w:r>
      <w:proofErr w:type="spellEnd"/>
      <w:r w:rsidRPr="00295AB6">
        <w:t xml:space="preserve"> 2004, Griffin 2008</w:t>
      </w:r>
      <w:r w:rsidR="003138FF" w:rsidRPr="00295AB6">
        <w:t xml:space="preserve">; </w:t>
      </w:r>
      <w:proofErr w:type="spellStart"/>
      <w:r w:rsidR="003138FF" w:rsidRPr="00295AB6">
        <w:t>Farand</w:t>
      </w:r>
      <w:proofErr w:type="spellEnd"/>
      <w:r w:rsidR="003138FF" w:rsidRPr="00295AB6">
        <w:t xml:space="preserve"> et al. 2002</w:t>
      </w:r>
      <w:r w:rsidRPr="00295AB6">
        <w:t xml:space="preserve">) Litter sizes are typically around 3-4, but can be as large as 7 in some species (Schwartz et al. 1998, </w:t>
      </w:r>
      <w:proofErr w:type="spellStart"/>
      <w:r w:rsidRPr="00295AB6">
        <w:t>Allaine</w:t>
      </w:r>
      <w:proofErr w:type="spellEnd"/>
      <w:r w:rsidRPr="00295AB6">
        <w:t xml:space="preserve"> et al. 2000). Three alternative but not mutually exclusive hypotheses could explain biennial breeding in marmots: the Evolved Constraint hypothesis, the Ecological Constraint hypothesis, and the Social Constraint hypothesis.</w:t>
      </w:r>
    </w:p>
    <w:p w:rsidR="00CA2324" w:rsidRPr="00295AB6" w:rsidRDefault="00CA2324" w:rsidP="00CA2324">
      <w:pPr>
        <w:spacing w:line="480" w:lineRule="auto"/>
      </w:pPr>
      <w:r w:rsidRPr="00295AB6">
        <w:tab/>
      </w:r>
      <w:r w:rsidRPr="00295AB6" w:rsidDel="00A80F16">
        <w:t xml:space="preserve">The </w:t>
      </w:r>
      <w:r w:rsidRPr="00295AB6">
        <w:t>Evolved Constraint hypothesis, which is similar to the explanation proposed for albatrosses, predicts that biennial breeding in marmots is a highly canalized evolved strategy for minimizing the costs of reproduction in a harsh environment. This hypothesis is difficult to test directly. However, it implies that biennial breeding is an essentially obligate behavior, leading to the prediction that annual breeding should be extremely rare, and that females who breed twice in a row should incur a heavy fitness cost (</w:t>
      </w:r>
      <w:proofErr w:type="spellStart"/>
      <w:r w:rsidRPr="00295AB6">
        <w:t>Weimerskirch</w:t>
      </w:r>
      <w:proofErr w:type="spellEnd"/>
      <w:r w:rsidRPr="00295AB6">
        <w:t xml:space="preserve"> et al. 1987). There is a</w:t>
      </w:r>
      <w:r w:rsidR="005815E2">
        <w:t xml:space="preserve">pparently a </w:t>
      </w:r>
      <w:r w:rsidRPr="00295AB6">
        <w:t xml:space="preserve">physiological cost to reproduction for </w:t>
      </w:r>
      <w:r w:rsidR="005815E2">
        <w:t>at least two</w:t>
      </w:r>
      <w:del w:id="5" w:author="Vijay P Patil" w:date="2012-06-18T11:31:00Z">
        <w:r w:rsidR="005815E2" w:rsidDel="00241884">
          <w:delText xml:space="preserve"> </w:delText>
        </w:r>
      </w:del>
      <w:r w:rsidRPr="00295AB6">
        <w:t xml:space="preserve"> marmot species</w:t>
      </w:r>
      <w:r w:rsidR="005815E2">
        <w:t>:</w:t>
      </w:r>
      <w:r w:rsidRPr="00295AB6">
        <w:t xml:space="preserve"> </w:t>
      </w:r>
      <w:r w:rsidR="005815E2">
        <w:t>b</w:t>
      </w:r>
      <w:r w:rsidRPr="00295AB6">
        <w:t>reedin</w:t>
      </w:r>
      <w:r w:rsidR="005815E2">
        <w:t>g</w:t>
      </w:r>
      <w:ins w:id="6" w:author="Vijay P Patil" w:date="2012-06-18T11:31:00Z">
        <w:r w:rsidR="00241884">
          <w:t xml:space="preserve"> </w:t>
        </w:r>
      </w:ins>
      <w:r w:rsidRPr="00295AB6">
        <w:t xml:space="preserve">female hoary and Olympic marmots spend more time foraging, stay active later in the fall, and </w:t>
      </w:r>
      <w:r w:rsidR="005815E2">
        <w:t>weigh less at immergence</w:t>
      </w:r>
      <w:del w:id="7" w:author="Vijay P Patil" w:date="2012-06-18T11:31:00Z">
        <w:r w:rsidR="005815E2" w:rsidDel="00241884">
          <w:delText xml:space="preserve"> </w:delText>
        </w:r>
      </w:del>
      <w:r w:rsidRPr="00295AB6">
        <w:t xml:space="preserve"> than non-breeders (</w:t>
      </w:r>
      <w:proofErr w:type="spellStart"/>
      <w:r w:rsidRPr="00295AB6">
        <w:t>Barash</w:t>
      </w:r>
      <w:proofErr w:type="spellEnd"/>
      <w:r w:rsidRPr="00295AB6">
        <w:t xml:space="preserve"> 1980). However, the impact of this energetic loss on survival and lifetime fitness has not been determined. </w:t>
      </w:r>
    </w:p>
    <w:p w:rsidR="00CA2324" w:rsidRPr="00295AB6" w:rsidRDefault="00CA2324" w:rsidP="00CA2324">
      <w:pPr>
        <w:spacing w:line="480" w:lineRule="auto"/>
      </w:pPr>
      <w:r w:rsidRPr="00295AB6">
        <w:tab/>
        <w:t xml:space="preserve">Both Olympic and hoary marmots are supposedly biennial breeders, but annual breeding has been anecdotally observed in both species (Kyle et al. 2007, Griffin et al. 2007). It is unclear how common such events are, but frequent annual breeding would imply that the reproductive strategies of marmots are more </w:t>
      </w:r>
      <w:r w:rsidRPr="00295AB6">
        <w:lastRenderedPageBreak/>
        <w:t>flexible than previously believed. This leads to the Ecological Constraint hypothesis, which predicts that biennial breeding in marmots may only occur when the environment is too unproductive or the animal’s condition is too poor to support more frequent reproduction. Animals that live in harsh environments often have plastic life histories that allow them to mitigate the costs of bad years while taking advantage of good years (</w:t>
      </w:r>
      <w:proofErr w:type="spellStart"/>
      <w:r w:rsidRPr="00295AB6">
        <w:t>Wingfield</w:t>
      </w:r>
      <w:proofErr w:type="spellEnd"/>
      <w:r w:rsidRPr="00295AB6">
        <w:t xml:space="preserve"> and </w:t>
      </w:r>
      <w:proofErr w:type="spellStart"/>
      <w:r w:rsidRPr="00295AB6">
        <w:t>Kitaysky</w:t>
      </w:r>
      <w:proofErr w:type="spellEnd"/>
      <w:r w:rsidRPr="00295AB6">
        <w:t xml:space="preserve"> 2002). Such plasticity would make sense for alpine-dwelling marmot species, because their habitats can be extremely variable (Schwartz and </w:t>
      </w:r>
      <w:proofErr w:type="spellStart"/>
      <w:r w:rsidRPr="00295AB6">
        <w:t>Armitage</w:t>
      </w:r>
      <w:proofErr w:type="spellEnd"/>
      <w:r w:rsidRPr="00295AB6">
        <w:t xml:space="preserve"> 2004). Based on this hypothesis, </w:t>
      </w:r>
      <w:ins w:id="8" w:author="Vijay Patil" w:date="2011-10-21T19:20:00Z">
        <w:r w:rsidR="005815E2">
          <w:t xml:space="preserve">both annual and biennial breeding may occur, but </w:t>
        </w:r>
      </w:ins>
      <w:r w:rsidRPr="00295AB6">
        <w:t xml:space="preserve">previous breeding state should </w:t>
      </w:r>
      <w:ins w:id="9" w:author="Vijay Patil" w:date="2011-10-21T19:21:00Z">
        <w:r w:rsidR="005815E2">
          <w:t>be correlated with</w:t>
        </w:r>
      </w:ins>
      <w:del w:id="10" w:author="Vijay Patil" w:date="2011-10-21T19:21:00Z">
        <w:r w:rsidRPr="00295AB6" w:rsidDel="005815E2">
          <w:delText>have an effect on</w:delText>
        </w:r>
      </w:del>
      <w:r w:rsidRPr="00295AB6">
        <w:t xml:space="preserve"> current breeding probability (</w:t>
      </w:r>
      <w:ins w:id="11" w:author="Vijay Patil" w:date="2011-10-21T19:21:00Z">
        <w:r w:rsidR="005815E2">
          <w:t xml:space="preserve">due to </w:t>
        </w:r>
      </w:ins>
      <w:del w:id="12" w:author="Vijay Patil" w:date="2011-10-21T19:21:00Z">
        <w:r w:rsidRPr="00295AB6" w:rsidDel="005815E2">
          <w:delText>based on</w:delText>
        </w:r>
      </w:del>
      <w:r w:rsidRPr="00295AB6">
        <w:t xml:space="preserve"> the physiological costs described in </w:t>
      </w:r>
      <w:proofErr w:type="spellStart"/>
      <w:r w:rsidRPr="00295AB6">
        <w:t>Barash</w:t>
      </w:r>
      <w:proofErr w:type="spellEnd"/>
      <w:r w:rsidRPr="00295AB6">
        <w:t xml:space="preserve"> 1980)</w:t>
      </w:r>
      <w:ins w:id="13" w:author="Vijay Patil" w:date="2011-10-21T19:22:00Z">
        <w:r w:rsidR="005815E2">
          <w:t>.</w:t>
        </w:r>
      </w:ins>
      <w:del w:id="14" w:author="Vijay Patil" w:date="2011-10-21T19:22:00Z">
        <w:r w:rsidRPr="00295AB6" w:rsidDel="005815E2">
          <w:delText>, but this effect should not be absolute</w:delText>
        </w:r>
      </w:del>
      <w:r w:rsidRPr="00295AB6">
        <w:t>. The Ecological Constraint Hypothesis also leads to the prediction that the probability of breeding for all females should be a function of environmental conditions. However, the effects of climate and breeding history could be additive or interactive. Finally, under this hypothesis there could still be a survival cost to reproduction, but it should either be attenuated or compensated for by change in another demographic variable during unusually ‘good’ years.</w:t>
      </w:r>
    </w:p>
    <w:p w:rsidR="00CA2324" w:rsidRPr="00295AB6" w:rsidRDefault="00CA2324" w:rsidP="00CA2324">
      <w:pPr>
        <w:spacing w:line="480" w:lineRule="auto"/>
      </w:pPr>
      <w:r w:rsidRPr="00295AB6">
        <w:tab/>
        <w:t>Because marmots are social animals, reproductive skipping may also be caused by competition between females (the Social Constraint Hypothesis). Dominant females suppress reproduction by subordinates in both alpine and yellow-bellied marmot social groups (</w:t>
      </w:r>
      <w:proofErr w:type="spellStart"/>
      <w:r w:rsidRPr="00295AB6">
        <w:t>Armitage</w:t>
      </w:r>
      <w:proofErr w:type="spellEnd"/>
      <w:r w:rsidRPr="00295AB6">
        <w:t xml:space="preserve"> and Schwartz 2000, </w:t>
      </w:r>
      <w:proofErr w:type="spellStart"/>
      <w:r w:rsidRPr="00295AB6">
        <w:t>Hackländer</w:t>
      </w:r>
      <w:proofErr w:type="spellEnd"/>
      <w:r w:rsidRPr="00295AB6">
        <w:t xml:space="preserve"> et al. 2003). In alpine marmots, this behavior leads to higher survival among the dominant female’s offspring, which benefit from the presence of non-breeding </w:t>
      </w:r>
      <w:r w:rsidRPr="00295AB6">
        <w:lastRenderedPageBreak/>
        <w:t>subordinate adults during hibernation (Arnold 1990). There is speculation in the literature that most or all marmot species that supposedly breed biennially practice reproductive suppression, but suppression has been difficult to document in wild populations (</w:t>
      </w:r>
      <w:proofErr w:type="spellStart"/>
      <w:r w:rsidRPr="00295AB6">
        <w:t>Wasser</w:t>
      </w:r>
      <w:proofErr w:type="spellEnd"/>
      <w:r w:rsidRPr="00295AB6">
        <w:t xml:space="preserve"> and </w:t>
      </w:r>
      <w:proofErr w:type="spellStart"/>
      <w:r w:rsidRPr="00295AB6">
        <w:t>Barash</w:t>
      </w:r>
      <w:proofErr w:type="spellEnd"/>
      <w:r w:rsidRPr="00295AB6">
        <w:t xml:space="preserve"> 1983, Griffin et al. 2007). If this hypothesis is true, the average probability of breeding should decrease as the number of mature females per group increases (Blumstein and </w:t>
      </w:r>
      <w:proofErr w:type="spellStart"/>
      <w:r w:rsidRPr="00295AB6">
        <w:t>Armitage</w:t>
      </w:r>
      <w:proofErr w:type="spellEnd"/>
      <w:r w:rsidRPr="00295AB6">
        <w:t xml:space="preserve"> 1998). Reproductive suppression may also result in decreased breeding probability for younger females, especially in larger groups (</w:t>
      </w:r>
      <w:proofErr w:type="spellStart"/>
      <w:r w:rsidRPr="00295AB6">
        <w:t>Armitage</w:t>
      </w:r>
      <w:proofErr w:type="spellEnd"/>
      <w:r w:rsidRPr="00295AB6">
        <w:t xml:space="preserve"> and Schwartz 2000).</w:t>
      </w:r>
    </w:p>
    <w:p w:rsidR="00CA2324" w:rsidRPr="00295AB6" w:rsidRDefault="00CA2324" w:rsidP="00CA2324">
      <w:pPr>
        <w:spacing w:line="480" w:lineRule="auto"/>
      </w:pPr>
      <w:r w:rsidRPr="00295AB6">
        <w:tab/>
      </w:r>
      <w:r w:rsidR="002A0340" w:rsidRPr="00295AB6">
        <w:t>W</w:t>
      </w:r>
      <w:r w:rsidR="0064736E" w:rsidRPr="00295AB6">
        <w:t xml:space="preserve">e </w:t>
      </w:r>
      <w:r w:rsidRPr="00295AB6">
        <w:t xml:space="preserve">studied the breeding patterns of hoary marmots in the Yukon, Canada using multi-state mark-recapture models. This study was the first formal analysis of variation in breeding probability in a marmot species </w:t>
      </w:r>
      <w:commentRangeStart w:id="15"/>
      <w:r w:rsidRPr="00295AB6">
        <w:t>classified</w:t>
      </w:r>
      <w:commentRangeEnd w:id="15"/>
      <w:r w:rsidR="005815E2">
        <w:rPr>
          <w:rStyle w:val="CommentReference"/>
        </w:rPr>
        <w:commentReference w:id="15"/>
      </w:r>
      <w:r w:rsidRPr="00295AB6">
        <w:t xml:space="preserve"> as a biennial breeder. </w:t>
      </w:r>
      <w:r w:rsidR="003138FF" w:rsidRPr="00295AB6">
        <w:t>Our</w:t>
      </w:r>
      <w:r w:rsidRPr="00295AB6">
        <w:t xml:space="preserve"> main objectives were to determine the probability of annual and biennial breeding, and to evaluate the relative support for the three hypotheses described above. To help address </w:t>
      </w:r>
      <w:r w:rsidR="008C11ED" w:rsidRPr="00295AB6">
        <w:t>our</w:t>
      </w:r>
      <w:r w:rsidRPr="00295AB6">
        <w:t xml:space="preserve"> hypotheses, </w:t>
      </w:r>
      <w:r w:rsidR="0064736E" w:rsidRPr="00295AB6">
        <w:t xml:space="preserve">we </w:t>
      </w:r>
      <w:r w:rsidRPr="00295AB6">
        <w:t xml:space="preserve">also quantified the survival cost associated with reproduction, and compared this cost with the physiological costs (slower mass accumulation in summer, lower body mass at immergence) described by </w:t>
      </w:r>
      <w:proofErr w:type="spellStart"/>
      <w:r w:rsidRPr="00295AB6">
        <w:t>Barash</w:t>
      </w:r>
      <w:proofErr w:type="spellEnd"/>
      <w:r w:rsidRPr="00295AB6">
        <w:t xml:space="preserve"> (1980), and with the influence of winter climate on survival. Finally, </w:t>
      </w:r>
      <w:r w:rsidR="0064736E" w:rsidRPr="00295AB6">
        <w:t xml:space="preserve">we </w:t>
      </w:r>
      <w:r w:rsidRPr="00295AB6">
        <w:t>examined sources of variation in litter size and average social group fecundity to determine whether the processes that governed breeding probability also influenced other reproductive life history traits.</w:t>
      </w:r>
    </w:p>
    <w:p w:rsidR="00CA2324" w:rsidRPr="00295AB6" w:rsidRDefault="00CA2324" w:rsidP="00CA2324">
      <w:pPr>
        <w:spacing w:line="480" w:lineRule="auto"/>
      </w:pPr>
    </w:p>
    <w:p w:rsidR="002F2BA0" w:rsidRDefault="002F2BA0">
      <w:pPr>
        <w:rPr>
          <w:b/>
        </w:rPr>
      </w:pPr>
      <w:bookmarkStart w:id="16" w:name="_Toc263167181"/>
      <w:r>
        <w:rPr>
          <w:b/>
        </w:rPr>
        <w:br w:type="page"/>
      </w:r>
    </w:p>
    <w:p w:rsidR="00CA2324" w:rsidRPr="00295AB6" w:rsidRDefault="00CA2324" w:rsidP="00CA2324">
      <w:pPr>
        <w:spacing w:line="480" w:lineRule="auto"/>
        <w:outlineLvl w:val="1"/>
        <w:rPr>
          <w:b/>
        </w:rPr>
      </w:pPr>
      <w:r w:rsidRPr="00295AB6">
        <w:rPr>
          <w:b/>
        </w:rPr>
        <w:lastRenderedPageBreak/>
        <w:t>Methods</w:t>
      </w:r>
      <w:bookmarkEnd w:id="16"/>
    </w:p>
    <w:p w:rsidR="00CA2324" w:rsidRPr="00295AB6" w:rsidRDefault="00CA2324" w:rsidP="00CA2324">
      <w:pPr>
        <w:spacing w:line="480" w:lineRule="auto"/>
        <w:outlineLvl w:val="2"/>
      </w:pPr>
      <w:bookmarkStart w:id="17" w:name="_Toc263167182"/>
      <w:r w:rsidRPr="00295AB6">
        <w:t>Study species</w:t>
      </w:r>
      <w:bookmarkEnd w:id="17"/>
    </w:p>
    <w:p w:rsidR="00B7317A" w:rsidRPr="00295AB6" w:rsidRDefault="00B7317A" w:rsidP="00B7317A">
      <w:pPr>
        <w:spacing w:line="480" w:lineRule="auto"/>
        <w:ind w:firstLine="720"/>
      </w:pPr>
      <w:r w:rsidRPr="00295AB6">
        <w:t>Hoary Marmots are highly social arctic and alpine herbivores that live near patches of exposed talus scattered throughout the mountains of western Canada</w:t>
      </w:r>
      <w:r w:rsidR="00741D15" w:rsidRPr="00295AB6">
        <w:t xml:space="preserve"> (</w:t>
      </w:r>
      <w:proofErr w:type="spellStart"/>
      <w:r w:rsidR="00741D15" w:rsidRPr="00295AB6">
        <w:t>Barash</w:t>
      </w:r>
      <w:proofErr w:type="spellEnd"/>
      <w:r w:rsidR="00741D15" w:rsidRPr="00295AB6">
        <w:t xml:space="preserve"> 1989)</w:t>
      </w:r>
      <w:r w:rsidRPr="00295AB6">
        <w:t>.</w:t>
      </w:r>
      <w:r w:rsidR="00741D15" w:rsidRPr="00295AB6">
        <w:t xml:space="preserve"> </w:t>
      </w:r>
      <w:r w:rsidRPr="00295AB6">
        <w:t xml:space="preserve">Unlike other alpine marmot species, </w:t>
      </w:r>
      <w:r w:rsidR="00741D15" w:rsidRPr="00295AB6">
        <w:t>hoary m</w:t>
      </w:r>
      <w:r w:rsidRPr="00295AB6">
        <w:t xml:space="preserve">armot family groups may exhibit both monogamous and </w:t>
      </w:r>
      <w:proofErr w:type="spellStart"/>
      <w:r w:rsidRPr="00295AB6">
        <w:t>polygonous</w:t>
      </w:r>
      <w:proofErr w:type="spellEnd"/>
      <w:r w:rsidRPr="00295AB6">
        <w:t xml:space="preserve"> mating strategies </w:t>
      </w:r>
      <w:r w:rsidR="005C053A" w:rsidRPr="00295AB6">
        <w:t>(Kyle et al. 2007)</w:t>
      </w:r>
      <w:r w:rsidRPr="00295AB6">
        <w:t xml:space="preserve">. Although dominant females may suppress reproduction by subordinates or practice infanticide, multiple litters per family group, from multiple females, are common.  Typically, family groups contain only one dominant male, who fathers all offspring. In our study site, extra-pair paternity </w:t>
      </w:r>
      <w:r w:rsidR="00741D15" w:rsidRPr="00295AB6">
        <w:t>was infrequent</w:t>
      </w:r>
      <w:r w:rsidRPr="00295AB6">
        <w:t>, and the timing of juvenile emergence suggests that most reproduction occurs prior to emergence from hibernacula in the spring</w:t>
      </w:r>
      <w:r w:rsidR="005E7310" w:rsidRPr="00295AB6">
        <w:t xml:space="preserve"> (Kyle et al. 2007)</w:t>
      </w:r>
      <w:r w:rsidRPr="00295AB6">
        <w:t>.</w:t>
      </w:r>
    </w:p>
    <w:p w:rsidR="00B7317A" w:rsidRPr="00295AB6" w:rsidRDefault="00B7317A" w:rsidP="00B7317A">
      <w:pPr>
        <w:spacing w:line="480" w:lineRule="auto"/>
        <w:rPr>
          <w:i/>
        </w:rPr>
      </w:pPr>
    </w:p>
    <w:p w:rsidR="00B7317A" w:rsidRPr="00295AB6" w:rsidRDefault="00B7317A" w:rsidP="00B7317A">
      <w:pPr>
        <w:spacing w:line="480" w:lineRule="auto"/>
      </w:pPr>
      <w:r w:rsidRPr="00295AB6">
        <w:t>Study Site</w:t>
      </w:r>
    </w:p>
    <w:p w:rsidR="00B7317A" w:rsidRDefault="00B7317A" w:rsidP="00B7317A">
      <w:pPr>
        <w:spacing w:line="480" w:lineRule="auto"/>
      </w:pPr>
      <w:r w:rsidRPr="00295AB6">
        <w:tab/>
        <w:t>This study was conducted on Hoary Marmots inhabiting a single 4 km</w:t>
      </w:r>
      <w:r w:rsidRPr="00295AB6">
        <w:rPr>
          <w:vertAlign w:val="superscript"/>
        </w:rPr>
        <w:t>2</w:t>
      </w:r>
      <w:r w:rsidRPr="00295AB6">
        <w:t xml:space="preserve"> valley in the Southwest Yukon (61º12’N, 138º16’W; 1700-2100m).  The valley is entirely above </w:t>
      </w:r>
      <w:proofErr w:type="spellStart"/>
      <w:r w:rsidRPr="00295AB6">
        <w:t>treeline</w:t>
      </w:r>
      <w:proofErr w:type="spellEnd"/>
      <w:r w:rsidRPr="00295AB6">
        <w:t xml:space="preserve">, and is characterized by a mix of wet and dry tundra interspersed with talus.  Dominant plant species include </w:t>
      </w:r>
      <w:proofErr w:type="spellStart"/>
      <w:r w:rsidRPr="00295AB6">
        <w:rPr>
          <w:i/>
        </w:rPr>
        <w:t>Dryas</w:t>
      </w:r>
      <w:proofErr w:type="spellEnd"/>
      <w:r w:rsidRPr="00295AB6">
        <w:rPr>
          <w:i/>
        </w:rPr>
        <w:t xml:space="preserve"> </w:t>
      </w:r>
      <w:proofErr w:type="spellStart"/>
      <w:r w:rsidRPr="00295AB6">
        <w:rPr>
          <w:i/>
        </w:rPr>
        <w:t>octopetala</w:t>
      </w:r>
      <w:proofErr w:type="spellEnd"/>
      <w:r w:rsidRPr="00295AB6">
        <w:rPr>
          <w:i/>
        </w:rPr>
        <w:t xml:space="preserve">, </w:t>
      </w:r>
      <w:proofErr w:type="spellStart"/>
      <w:r w:rsidRPr="00295AB6">
        <w:rPr>
          <w:i/>
        </w:rPr>
        <w:t>Cassiope</w:t>
      </w:r>
      <w:proofErr w:type="spellEnd"/>
      <w:r w:rsidRPr="00295AB6">
        <w:rPr>
          <w:i/>
        </w:rPr>
        <w:t xml:space="preserve"> </w:t>
      </w:r>
      <w:proofErr w:type="spellStart"/>
      <w:r w:rsidRPr="00295AB6">
        <w:rPr>
          <w:i/>
        </w:rPr>
        <w:t>tetragona</w:t>
      </w:r>
      <w:proofErr w:type="spellEnd"/>
      <w:r w:rsidRPr="00295AB6">
        <w:rPr>
          <w:i/>
        </w:rPr>
        <w:t xml:space="preserve">, </w:t>
      </w:r>
      <w:proofErr w:type="spellStart"/>
      <w:r w:rsidRPr="00295AB6">
        <w:rPr>
          <w:i/>
        </w:rPr>
        <w:t>Carex</w:t>
      </w:r>
      <w:proofErr w:type="spellEnd"/>
      <w:r w:rsidRPr="00295AB6">
        <w:rPr>
          <w:i/>
        </w:rPr>
        <w:t xml:space="preserve"> spp.</w:t>
      </w:r>
      <w:r w:rsidRPr="00295AB6">
        <w:t>, and a variety of dwarf willow species (</w:t>
      </w:r>
      <w:r w:rsidRPr="00295AB6">
        <w:rPr>
          <w:i/>
        </w:rPr>
        <w:t>Salix spp</w:t>
      </w:r>
      <w:r w:rsidRPr="00295AB6">
        <w:t xml:space="preserve">.)  Hoary Marmots, Collared </w:t>
      </w:r>
      <w:proofErr w:type="spellStart"/>
      <w:r w:rsidRPr="00295AB6">
        <w:t>Pikas</w:t>
      </w:r>
      <w:proofErr w:type="spellEnd"/>
      <w:r w:rsidRPr="00295AB6">
        <w:t xml:space="preserve"> (</w:t>
      </w:r>
      <w:proofErr w:type="spellStart"/>
      <w:r w:rsidRPr="00295AB6">
        <w:rPr>
          <w:i/>
        </w:rPr>
        <w:t>Ochotona</w:t>
      </w:r>
      <w:proofErr w:type="spellEnd"/>
      <w:r w:rsidRPr="00295AB6">
        <w:rPr>
          <w:i/>
        </w:rPr>
        <w:t xml:space="preserve"> </w:t>
      </w:r>
      <w:proofErr w:type="spellStart"/>
      <w:r w:rsidRPr="00295AB6">
        <w:rPr>
          <w:i/>
        </w:rPr>
        <w:t>collaris</w:t>
      </w:r>
      <w:proofErr w:type="spellEnd"/>
      <w:r w:rsidRPr="00295AB6">
        <w:t>), and Arctic Ground Squirrels (</w:t>
      </w:r>
      <w:proofErr w:type="spellStart"/>
      <w:r w:rsidR="005E7310" w:rsidRPr="00295AB6">
        <w:rPr>
          <w:i/>
        </w:rPr>
        <w:t>Urocitellus</w:t>
      </w:r>
      <w:proofErr w:type="spellEnd"/>
      <w:r w:rsidR="005E7310" w:rsidRPr="00295AB6">
        <w:rPr>
          <w:i/>
        </w:rPr>
        <w:t xml:space="preserve"> </w:t>
      </w:r>
      <w:proofErr w:type="spellStart"/>
      <w:r w:rsidRPr="00295AB6">
        <w:rPr>
          <w:i/>
        </w:rPr>
        <w:t>parryii</w:t>
      </w:r>
      <w:proofErr w:type="spellEnd"/>
      <w:r w:rsidRPr="00295AB6">
        <w:t xml:space="preserve">) are the dominant herbivores, although Caribou and </w:t>
      </w:r>
      <w:proofErr w:type="spellStart"/>
      <w:r w:rsidRPr="00295AB6">
        <w:t>Dall</w:t>
      </w:r>
      <w:proofErr w:type="spellEnd"/>
      <w:r w:rsidRPr="00295AB6">
        <w:t xml:space="preserve"> </w:t>
      </w:r>
      <w:proofErr w:type="gramStart"/>
      <w:r w:rsidRPr="00295AB6">
        <w:t>Sheep</w:t>
      </w:r>
      <w:proofErr w:type="gramEnd"/>
      <w:r w:rsidRPr="00295AB6">
        <w:t xml:space="preserve"> are also present.  </w:t>
      </w:r>
    </w:p>
    <w:p w:rsidR="007E73B8" w:rsidRPr="00295AB6" w:rsidRDefault="007E73B8" w:rsidP="00B7317A">
      <w:pPr>
        <w:spacing w:line="480" w:lineRule="auto"/>
      </w:pPr>
    </w:p>
    <w:p w:rsidR="00B7317A" w:rsidRPr="00295AB6" w:rsidRDefault="00B7317A" w:rsidP="00B7317A">
      <w:pPr>
        <w:pStyle w:val="Heading3"/>
        <w:spacing w:before="0" w:after="0" w:line="480" w:lineRule="auto"/>
        <w:rPr>
          <w:i w:val="0"/>
          <w:szCs w:val="24"/>
          <w:u w:val="none"/>
        </w:rPr>
      </w:pPr>
      <w:r w:rsidRPr="00295AB6">
        <w:rPr>
          <w:i w:val="0"/>
          <w:szCs w:val="24"/>
          <w:u w:val="none"/>
        </w:rPr>
        <w:lastRenderedPageBreak/>
        <w:t>Capture methods</w:t>
      </w:r>
    </w:p>
    <w:p w:rsidR="009742D4" w:rsidRDefault="009742D4" w:rsidP="009742D4">
      <w:pPr>
        <w:widowControl w:val="0"/>
        <w:autoSpaceDE w:val="0"/>
        <w:autoSpaceDN w:val="0"/>
        <w:adjustRightInd w:val="0"/>
        <w:spacing w:line="480" w:lineRule="auto"/>
        <w:ind w:firstLine="720"/>
        <w:rPr>
          <w:ins w:id="18" w:author="Vijay Patil" w:date="2011-10-21T19:46:00Z"/>
          <w:color w:val="000000"/>
        </w:rPr>
      </w:pPr>
      <w:ins w:id="19" w:author="Vijay Patil" w:date="2011-10-21T19:46:00Z">
        <w:r w:rsidRPr="00026128">
          <w:rPr>
            <w:color w:val="000000"/>
            <w:lang w:val="en-GB"/>
          </w:rPr>
          <w:t>From May to August</w:t>
        </w:r>
        <w:r>
          <w:rPr>
            <w:color w:val="000000"/>
            <w:lang w:val="en-GB"/>
          </w:rPr>
          <w:t>,</w:t>
        </w:r>
        <w:r w:rsidRPr="00026128">
          <w:rPr>
            <w:color w:val="000000"/>
            <w:lang w:val="en-GB"/>
          </w:rPr>
          <w:t xml:space="preserve"> 1999 to 2004</w:t>
        </w:r>
        <w:r>
          <w:rPr>
            <w:color w:val="000000"/>
            <w:lang w:val="en-GB"/>
          </w:rPr>
          <w:t>,</w:t>
        </w:r>
        <w:r w:rsidRPr="00026128">
          <w:rPr>
            <w:color w:val="000000"/>
            <w:lang w:val="en-GB"/>
          </w:rPr>
          <w:t xml:space="preserve"> we live-captured, marked and released most marmots in the population</w:t>
        </w:r>
        <w:r>
          <w:rPr>
            <w:color w:val="000000"/>
            <w:lang w:val="en-GB"/>
          </w:rPr>
          <w:t xml:space="preserve">, </w:t>
        </w:r>
        <w:r w:rsidRPr="00026128">
          <w:rPr>
            <w:color w:val="000000"/>
          </w:rPr>
          <w:t xml:space="preserve">Live-traps of various sizes (Tomahawk Live Trap Company, Tomahawk, WI) were baited with human urine </w:t>
        </w:r>
        <w:r w:rsidRPr="00026128">
          <w:rPr>
            <w:color w:val="000000"/>
            <w:lang w:val="en-GB"/>
          </w:rPr>
          <w:t>(</w:t>
        </w:r>
        <w:proofErr w:type="spellStart"/>
        <w:r w:rsidRPr="00026128">
          <w:rPr>
            <w:color w:val="000000"/>
            <w:lang w:val="en-GB"/>
          </w:rPr>
          <w:t>Taulman</w:t>
        </w:r>
        <w:proofErr w:type="spellEnd"/>
        <w:r w:rsidRPr="00026128">
          <w:rPr>
            <w:color w:val="000000"/>
          </w:rPr>
          <w:t xml:space="preserve"> 1989) and live vegetation from the adjacent alpine meadows (Hansen 1975; Holmes 1984b). Juveniles were </w:t>
        </w:r>
        <w:r>
          <w:rPr>
            <w:color w:val="000000"/>
          </w:rPr>
          <w:t>captured</w:t>
        </w:r>
        <w:r w:rsidRPr="00026128">
          <w:rPr>
            <w:color w:val="000000"/>
          </w:rPr>
          <w:t xml:space="preserve"> upon emergen</w:t>
        </w:r>
        <w:r>
          <w:rPr>
            <w:color w:val="000000"/>
          </w:rPr>
          <w:t>ce from the natal burrow in early- to mid-July</w:t>
        </w:r>
        <w:r w:rsidRPr="00026128">
          <w:rPr>
            <w:color w:val="000000"/>
          </w:rPr>
          <w:t xml:space="preserve">.  </w:t>
        </w:r>
        <w:r w:rsidRPr="00026128" w:rsidDel="002A2C34">
          <w:rPr>
            <w:color w:val="000000"/>
          </w:rPr>
          <w:t>A</w:t>
        </w:r>
        <w:r w:rsidRPr="00026128">
          <w:rPr>
            <w:color w:val="000000"/>
          </w:rPr>
          <w:t xml:space="preserve">t first capture, all marmots were marked in each ear using No. 3 </w:t>
        </w:r>
        <w:proofErr w:type="spellStart"/>
        <w:proofErr w:type="gramStart"/>
        <w:r w:rsidRPr="00026128">
          <w:rPr>
            <w:color w:val="000000"/>
          </w:rPr>
          <w:t>monel</w:t>
        </w:r>
        <w:proofErr w:type="spellEnd"/>
        <w:proofErr w:type="gramEnd"/>
        <w:r w:rsidRPr="00026128">
          <w:rPr>
            <w:color w:val="000000"/>
          </w:rPr>
          <w:t xml:space="preserve"> tags (National Band and Tag, Newport, Kentucky) and a small piece of colored wire. A unique alphanumeric combination was dyed (Clairol </w:t>
        </w:r>
        <w:proofErr w:type="spellStart"/>
        <w:r w:rsidRPr="00026128">
          <w:rPr>
            <w:color w:val="000000"/>
          </w:rPr>
          <w:t>Hydrience</w:t>
        </w:r>
        <w:proofErr w:type="spellEnd"/>
        <w:r w:rsidRPr="00026128">
          <w:rPr>
            <w:color w:val="000000"/>
          </w:rPr>
          <w:t xml:space="preserve">, #52 Black Pearl, Clairol Canada, Montreal, Quebec or </w:t>
        </w:r>
        <w:proofErr w:type="spellStart"/>
        <w:r w:rsidRPr="00026128">
          <w:rPr>
            <w:color w:val="000000"/>
          </w:rPr>
          <w:t>Nyanzol</w:t>
        </w:r>
        <w:proofErr w:type="spellEnd"/>
        <w:r w:rsidRPr="00026128">
          <w:rPr>
            <w:color w:val="000000"/>
          </w:rPr>
          <w:t xml:space="preserve">-D American </w:t>
        </w:r>
        <w:proofErr w:type="spellStart"/>
        <w:r w:rsidRPr="00026128">
          <w:rPr>
            <w:color w:val="000000"/>
          </w:rPr>
          <w:t>Colour</w:t>
        </w:r>
        <w:proofErr w:type="spellEnd"/>
        <w:r w:rsidRPr="00026128">
          <w:rPr>
            <w:color w:val="000000"/>
          </w:rPr>
          <w:t xml:space="preserve"> and Chemical Corp., Charlotte, NC) into the fur above the tail to allow for individual identification </w:t>
        </w:r>
        <w:proofErr w:type="spellStart"/>
        <w:r w:rsidRPr="00026128">
          <w:rPr>
            <w:color w:val="000000"/>
          </w:rPr>
          <w:t>atup</w:t>
        </w:r>
        <w:proofErr w:type="spellEnd"/>
        <w:r>
          <w:rPr>
            <w:color w:val="000000"/>
          </w:rPr>
          <w:t xml:space="preserve"> to 200 m with binoculars. Colo</w:t>
        </w:r>
        <w:r w:rsidRPr="00026128">
          <w:rPr>
            <w:color w:val="000000"/>
          </w:rPr>
          <w:t>red wires were replaced annually, and faded dyed markings were reapplied as necessary at subsequent recaptu</w:t>
        </w:r>
        <w:r>
          <w:rPr>
            <w:color w:val="000000"/>
          </w:rPr>
          <w:t xml:space="preserve">res. Marmots were also </w:t>
        </w:r>
        <w:proofErr w:type="spellStart"/>
        <w:r>
          <w:rPr>
            <w:color w:val="000000"/>
          </w:rPr>
          <w:t>resighted</w:t>
        </w:r>
        <w:proofErr w:type="spellEnd"/>
        <w:r>
          <w:rPr>
            <w:color w:val="000000"/>
          </w:rPr>
          <w:t xml:space="preserve"> opportunistically by all field personnel throughout the summer, and their locations recorded according to a north-oriented grid marked at 50m intervals with wooden stakes. </w:t>
        </w:r>
      </w:ins>
    </w:p>
    <w:p w:rsidR="00B7317A" w:rsidRPr="00295AB6" w:rsidRDefault="00B7317A" w:rsidP="00B7317A">
      <w:pPr>
        <w:widowControl w:val="0"/>
        <w:autoSpaceDE w:val="0"/>
        <w:autoSpaceDN w:val="0"/>
        <w:adjustRightInd w:val="0"/>
        <w:spacing w:line="480" w:lineRule="auto"/>
        <w:ind w:firstLine="720"/>
        <w:rPr>
          <w:color w:val="000000"/>
        </w:rPr>
      </w:pPr>
    </w:p>
    <w:p w:rsidR="00B7317A" w:rsidRPr="00295AB6" w:rsidRDefault="00B7317A" w:rsidP="00B7317A">
      <w:pPr>
        <w:pStyle w:val="Heading3"/>
        <w:spacing w:before="0" w:after="0" w:line="480" w:lineRule="auto"/>
        <w:rPr>
          <w:i w:val="0"/>
          <w:szCs w:val="24"/>
          <w:u w:val="none"/>
        </w:rPr>
      </w:pPr>
      <w:r w:rsidRPr="00295AB6">
        <w:rPr>
          <w:i w:val="0"/>
          <w:szCs w:val="24"/>
          <w:u w:val="none"/>
        </w:rPr>
        <w:t>Social group assignment</w:t>
      </w:r>
    </w:p>
    <w:p w:rsidR="009742D4" w:rsidRDefault="009742D4" w:rsidP="009742D4">
      <w:pPr>
        <w:widowControl w:val="0"/>
        <w:autoSpaceDE w:val="0"/>
        <w:autoSpaceDN w:val="0"/>
        <w:adjustRightInd w:val="0"/>
        <w:spacing w:line="480" w:lineRule="auto"/>
        <w:ind w:firstLine="960"/>
        <w:rPr>
          <w:ins w:id="20" w:author="Vijay Patil" w:date="2011-10-21T19:47:00Z"/>
          <w:color w:val="000000"/>
        </w:rPr>
      </w:pPr>
      <w:ins w:id="21" w:author="Vijay Patil" w:date="2011-10-21T19:47:00Z">
        <w:r>
          <w:rPr>
            <w:color w:val="000000"/>
          </w:rPr>
          <w:t>Most</w:t>
        </w:r>
        <w:r w:rsidRPr="00E915D7">
          <w:rPr>
            <w:color w:val="000000"/>
          </w:rPr>
          <w:t xml:space="preserve"> individuals were assigned to a social group based on observations of spring emergence from a common hibernaculum. </w:t>
        </w:r>
        <w:r>
          <w:rPr>
            <w:color w:val="000000"/>
          </w:rPr>
          <w:t>If animals were not observed at emergence, w</w:t>
        </w:r>
        <w:r w:rsidRPr="00E915D7">
          <w:rPr>
            <w:color w:val="000000"/>
          </w:rPr>
          <w:t xml:space="preserve">e </w:t>
        </w:r>
        <w:r>
          <w:rPr>
            <w:color w:val="000000"/>
          </w:rPr>
          <w:t xml:space="preserve">assigned social groups based on observation of </w:t>
        </w:r>
        <w:r w:rsidRPr="00E915D7">
          <w:rPr>
            <w:color w:val="000000"/>
          </w:rPr>
          <w:t>social interactions</w:t>
        </w:r>
        <w:r>
          <w:rPr>
            <w:color w:val="000000"/>
          </w:rPr>
          <w:t xml:space="preserve"> </w:t>
        </w:r>
        <w:r w:rsidRPr="00E915D7">
          <w:rPr>
            <w:color w:val="000000"/>
          </w:rPr>
          <w:t xml:space="preserve">and home-range overlap (Kyle et al. 2007). </w:t>
        </w:r>
        <w:r>
          <w:rPr>
            <w:color w:val="000000"/>
          </w:rPr>
          <w:t xml:space="preserve">Individual home ranges were estimated using location data for </w:t>
        </w:r>
        <w:proofErr w:type="spellStart"/>
        <w:r>
          <w:rPr>
            <w:color w:val="000000"/>
          </w:rPr>
          <w:t>resighted</w:t>
        </w:r>
        <w:proofErr w:type="spellEnd"/>
        <w:r>
          <w:rPr>
            <w:color w:val="000000"/>
          </w:rPr>
          <w:t xml:space="preserve"> and radio-tagged marmots, which </w:t>
        </w:r>
        <w:r>
          <w:rPr>
            <w:color w:val="000000"/>
          </w:rPr>
          <w:lastRenderedPageBreak/>
          <w:t xml:space="preserve">were analyzed </w:t>
        </w:r>
        <w:r w:rsidRPr="00E915D7">
          <w:rPr>
            <w:color w:val="000000"/>
          </w:rPr>
          <w:t>in program Ranges V (</w:t>
        </w:r>
        <w:proofErr w:type="spellStart"/>
        <w:r w:rsidRPr="00E915D7">
          <w:rPr>
            <w:color w:val="000000"/>
          </w:rPr>
          <w:t>Kenward</w:t>
        </w:r>
        <w:proofErr w:type="spellEnd"/>
        <w:r w:rsidRPr="00E915D7">
          <w:rPr>
            <w:color w:val="000000"/>
          </w:rPr>
          <w:t xml:space="preserve"> and </w:t>
        </w:r>
        <w:proofErr w:type="spellStart"/>
        <w:r w:rsidRPr="00E915D7">
          <w:rPr>
            <w:color w:val="000000"/>
          </w:rPr>
          <w:t>Hodder</w:t>
        </w:r>
        <w:proofErr w:type="spellEnd"/>
        <w:r w:rsidRPr="00E915D7">
          <w:rPr>
            <w:color w:val="000000"/>
          </w:rPr>
          <w:t xml:space="preserve"> 1996</w:t>
        </w:r>
        <w:r>
          <w:rPr>
            <w:color w:val="000000"/>
          </w:rPr>
          <w:t>).</w:t>
        </w:r>
        <w:r w:rsidRPr="00E915D7">
          <w:rPr>
            <w:color w:val="000000"/>
          </w:rPr>
          <w:t xml:space="preserve"> In a subset of marmots with known social group affiliations, group members had &gt;75% overlap in the 95% kernel estimate of home range (</w:t>
        </w:r>
        <w:proofErr w:type="spellStart"/>
        <w:r w:rsidRPr="00E915D7">
          <w:rPr>
            <w:color w:val="000000"/>
          </w:rPr>
          <w:t>Worton</w:t>
        </w:r>
        <w:proofErr w:type="spellEnd"/>
        <w:r w:rsidRPr="00E915D7">
          <w:rPr>
            <w:color w:val="000000"/>
          </w:rPr>
          <w:t xml:space="preserve"> 1989). We therefore used 75% as a cutoff </w:t>
        </w:r>
        <w:r>
          <w:rPr>
            <w:color w:val="000000"/>
          </w:rPr>
          <w:t xml:space="preserve">for statistical </w:t>
        </w:r>
        <w:r w:rsidRPr="00E915D7">
          <w:rPr>
            <w:color w:val="000000"/>
          </w:rPr>
          <w:t xml:space="preserve">social group </w:t>
        </w:r>
        <w:r>
          <w:rPr>
            <w:color w:val="000000"/>
          </w:rPr>
          <w:t>assignments</w:t>
        </w:r>
        <w:r w:rsidRPr="00E915D7">
          <w:rPr>
            <w:color w:val="000000"/>
          </w:rPr>
          <w:t xml:space="preserve">. </w:t>
        </w:r>
        <w:r>
          <w:rPr>
            <w:color w:val="000000"/>
          </w:rPr>
          <w:t xml:space="preserve">These assignments </w:t>
        </w:r>
        <w:r w:rsidRPr="00E915D7">
          <w:rPr>
            <w:color w:val="000000"/>
          </w:rPr>
          <w:t xml:space="preserve">were then verified </w:t>
        </w:r>
        <w:r>
          <w:rPr>
            <w:color w:val="000000"/>
          </w:rPr>
          <w:t>based on</w:t>
        </w:r>
        <w:r w:rsidRPr="00E915D7">
          <w:rPr>
            <w:color w:val="000000"/>
          </w:rPr>
          <w:t xml:space="preserve"> social interactions between individuals. </w:t>
        </w:r>
        <w:r>
          <w:rPr>
            <w:color w:val="000000"/>
          </w:rPr>
          <w:t>Juveniles</w:t>
        </w:r>
        <w:r w:rsidRPr="00E915D7">
          <w:rPr>
            <w:color w:val="000000"/>
          </w:rPr>
          <w:t xml:space="preserve"> were assigned to the social group of their putative mother, which was subsequently verified using genetic markers (Kyle et al. 2007). Only marmots that could be confidently assigned to a social group in our study area (i.e. non-transients) were included in our analyses.</w:t>
        </w:r>
      </w:ins>
    </w:p>
    <w:p w:rsidR="00A25C31" w:rsidRPr="00295AB6" w:rsidRDefault="00A25C31" w:rsidP="00B7317A">
      <w:pPr>
        <w:widowControl w:val="0"/>
        <w:autoSpaceDE w:val="0"/>
        <w:autoSpaceDN w:val="0"/>
        <w:adjustRightInd w:val="0"/>
        <w:spacing w:line="480" w:lineRule="auto"/>
        <w:ind w:firstLine="960"/>
        <w:rPr>
          <w:color w:val="000000"/>
        </w:rPr>
      </w:pPr>
    </w:p>
    <w:p w:rsidR="00A25C31" w:rsidRPr="00295AB6" w:rsidRDefault="00A25C31" w:rsidP="00F50554">
      <w:pPr>
        <w:widowControl w:val="0"/>
        <w:autoSpaceDE w:val="0"/>
        <w:autoSpaceDN w:val="0"/>
        <w:adjustRightInd w:val="0"/>
        <w:spacing w:line="480" w:lineRule="auto"/>
        <w:rPr>
          <w:color w:val="000000"/>
        </w:rPr>
      </w:pPr>
      <w:r w:rsidRPr="00295AB6">
        <w:rPr>
          <w:color w:val="000000"/>
        </w:rPr>
        <w:t>Analyses</w:t>
      </w:r>
    </w:p>
    <w:p w:rsidR="00B7317A" w:rsidRPr="00295AB6" w:rsidRDefault="00B7317A" w:rsidP="00B7317A">
      <w:pPr>
        <w:widowControl w:val="0"/>
        <w:autoSpaceDE w:val="0"/>
        <w:autoSpaceDN w:val="0"/>
        <w:adjustRightInd w:val="0"/>
        <w:spacing w:line="480" w:lineRule="auto"/>
        <w:ind w:firstLine="960"/>
      </w:pPr>
      <w:r w:rsidRPr="00295AB6">
        <w:t xml:space="preserve">From an initial dataset of 217 marmots trapped between 1999 and 2004, </w:t>
      </w:r>
      <w:r w:rsidR="00765BA7" w:rsidRPr="00295AB6">
        <w:t>we</w:t>
      </w:r>
      <w:r w:rsidR="0064736E" w:rsidRPr="00295AB6">
        <w:t xml:space="preserve"> </w:t>
      </w:r>
      <w:r w:rsidRPr="00295AB6">
        <w:t>created a second, more limited dataset consisting only of female marmots two years old or older (</w:t>
      </w:r>
      <w:r w:rsidR="003209F6">
        <w:t>76 individuals, 203 marmot-years</w:t>
      </w:r>
      <w:r w:rsidRPr="00295AB6">
        <w:t xml:space="preserve">). </w:t>
      </w:r>
      <w:ins w:id="22" w:author="Vijay P Patil" w:date="2012-06-18T11:33:00Z">
        <w:r w:rsidR="00241884">
          <w:t>W</w:t>
        </w:r>
      </w:ins>
      <w:del w:id="23" w:author="Vijay P Patil" w:date="2012-06-18T11:33:00Z">
        <w:r w:rsidR="00765BA7" w:rsidRPr="00295AB6" w:rsidDel="00241884">
          <w:delText>w</w:delText>
        </w:r>
      </w:del>
      <w:r w:rsidR="00765BA7" w:rsidRPr="00295AB6">
        <w:t>e</w:t>
      </w:r>
      <w:r w:rsidR="00052E21" w:rsidRPr="00295AB6">
        <w:t xml:space="preserve"> </w:t>
      </w:r>
      <w:r w:rsidRPr="00295AB6">
        <w:t xml:space="preserve">excluded yearlings from this dataset because hoary marmots are not reproductively mature until age two, and generally do not reproduce until age three. In each year, </w:t>
      </w:r>
      <w:r w:rsidR="00765BA7" w:rsidRPr="00295AB6">
        <w:t>we</w:t>
      </w:r>
      <w:r w:rsidR="0064736E" w:rsidRPr="00295AB6">
        <w:t xml:space="preserve"> </w:t>
      </w:r>
      <w:r w:rsidRPr="00295AB6">
        <w:t xml:space="preserve">classified marmots as breeders or non-breeders based on two criteria: genetic parentage assignment and evidence of lactation during capture. Finally, </w:t>
      </w:r>
      <w:r w:rsidR="00765BA7" w:rsidRPr="00295AB6">
        <w:t>we</w:t>
      </w:r>
      <w:r w:rsidR="0064736E" w:rsidRPr="00295AB6">
        <w:t xml:space="preserve"> </w:t>
      </w:r>
      <w:r w:rsidRPr="00295AB6">
        <w:t>generated an encounter history for each animal in which the individual was considered present if sighted or captured at least once that year.</w:t>
      </w:r>
    </w:p>
    <w:p w:rsidR="00CA2324" w:rsidRPr="00295AB6" w:rsidRDefault="00A25C31" w:rsidP="00F50554">
      <w:pPr>
        <w:widowControl w:val="0"/>
        <w:autoSpaceDE w:val="0"/>
        <w:autoSpaceDN w:val="0"/>
        <w:adjustRightInd w:val="0"/>
        <w:spacing w:line="480" w:lineRule="auto"/>
        <w:ind w:firstLine="960"/>
        <w:rPr>
          <w:color w:val="FF0000"/>
        </w:rPr>
      </w:pPr>
      <w:r w:rsidRPr="00295AB6">
        <w:t xml:space="preserve">In 2007-2009, a subset of four social groups was trapped, representing approximately half the population of the valley. All measurements and marking techniques were identical to those used in the earlier census. </w:t>
      </w:r>
      <w:r w:rsidR="007E73B8">
        <w:t>W</w:t>
      </w:r>
      <w:r w:rsidR="00765BA7" w:rsidRPr="00295AB6">
        <w:t>e</w:t>
      </w:r>
      <w:r w:rsidR="00052E21" w:rsidRPr="00295AB6">
        <w:t xml:space="preserve"> </w:t>
      </w:r>
      <w:r w:rsidRPr="00295AB6">
        <w:t xml:space="preserve">could not </w:t>
      </w:r>
      <w:r w:rsidRPr="00295AB6">
        <w:lastRenderedPageBreak/>
        <w:t>definitively assign all litters to parents or determine the breeding status of all females in 2007-2009, so these data were excluded from</w:t>
      </w:r>
      <w:r w:rsidR="00052E21" w:rsidRPr="00295AB6">
        <w:t xml:space="preserve"> </w:t>
      </w:r>
      <w:r w:rsidR="008C11ED" w:rsidRPr="00295AB6">
        <w:t>our</w:t>
      </w:r>
      <w:r w:rsidRPr="00295AB6">
        <w:t xml:space="preserve"> CMR analyses. However, the number of litters, and the number of juveniles per litter (within a week of emergence), were counted for all four social groups trapped in 2007-2009. </w:t>
      </w:r>
      <w:r w:rsidR="007E73B8">
        <w:t>H</w:t>
      </w:r>
      <w:r w:rsidRPr="00295AB6">
        <w:t>oary marmot females produce one litter per year (</w:t>
      </w:r>
      <w:proofErr w:type="spellStart"/>
      <w:r w:rsidRPr="00295AB6">
        <w:t>Barash</w:t>
      </w:r>
      <w:proofErr w:type="spellEnd"/>
      <w:r w:rsidRPr="00295AB6">
        <w:t xml:space="preserve"> 1975), so </w:t>
      </w:r>
      <w:r w:rsidR="0064736E" w:rsidRPr="00295AB6">
        <w:t xml:space="preserve">we </w:t>
      </w:r>
      <w:r w:rsidRPr="00295AB6">
        <w:t xml:space="preserve">used the number of litters as an estimate of the number of breeding females in those years. Data from 2007-2009 were used to evaluate the ability of our CMR </w:t>
      </w:r>
      <w:r w:rsidR="00AD73C6" w:rsidRPr="00295AB6">
        <w:t xml:space="preserve">models </w:t>
      </w:r>
      <w:r w:rsidRPr="00295AB6">
        <w:t>to predict the number of breeding females in a given year, and were incorporated into models of fecundity and litter size.</w:t>
      </w:r>
    </w:p>
    <w:p w:rsidR="00A25C31" w:rsidRPr="00295AB6" w:rsidRDefault="00A25C31" w:rsidP="00F50554">
      <w:pPr>
        <w:widowControl w:val="0"/>
        <w:autoSpaceDE w:val="0"/>
        <w:autoSpaceDN w:val="0"/>
        <w:adjustRightInd w:val="0"/>
        <w:spacing w:line="480" w:lineRule="auto"/>
        <w:ind w:firstLine="960"/>
        <w:rPr>
          <w:color w:val="FF0000"/>
        </w:rPr>
      </w:pPr>
    </w:p>
    <w:p w:rsidR="00CA2324" w:rsidRPr="00295AB6" w:rsidRDefault="00CA2324" w:rsidP="00CA2324">
      <w:pPr>
        <w:pStyle w:val="Heading3"/>
        <w:spacing w:line="480" w:lineRule="auto"/>
        <w:rPr>
          <w:i w:val="0"/>
          <w:szCs w:val="24"/>
          <w:u w:val="none"/>
        </w:rPr>
      </w:pPr>
      <w:bookmarkStart w:id="24" w:name="_Toc263167184"/>
      <w:r w:rsidRPr="00295AB6">
        <w:rPr>
          <w:i w:val="0"/>
          <w:szCs w:val="24"/>
          <w:u w:val="none"/>
        </w:rPr>
        <w:t>Multi-state CMR analysis framework</w:t>
      </w:r>
      <w:bookmarkEnd w:id="24"/>
    </w:p>
    <w:p w:rsidR="00CA2324" w:rsidRPr="00295AB6" w:rsidRDefault="00741D15" w:rsidP="00CA2324">
      <w:pPr>
        <w:spacing w:line="480" w:lineRule="auto"/>
        <w:ind w:firstLine="720"/>
      </w:pPr>
      <w:r w:rsidRPr="00295AB6">
        <w:t xml:space="preserve">We </w:t>
      </w:r>
      <w:r w:rsidR="00CA2324" w:rsidRPr="00295AB6">
        <w:t>analyzed</w:t>
      </w:r>
      <w:r w:rsidR="00765BA7" w:rsidRPr="00295AB6">
        <w:t xml:space="preserve"> the adult female mark-recapture dataset</w:t>
      </w:r>
      <w:r w:rsidR="00052E21" w:rsidRPr="00295AB6">
        <w:t xml:space="preserve"> </w:t>
      </w:r>
      <w:r w:rsidR="00CA2324" w:rsidRPr="00295AB6">
        <w:t xml:space="preserve">using multi-state </w:t>
      </w:r>
      <w:r w:rsidR="00765BA7" w:rsidRPr="00295AB6">
        <w:t>models</w:t>
      </w:r>
      <w:r w:rsidR="00AD73C6" w:rsidRPr="00295AB6">
        <w:t xml:space="preserve"> </w:t>
      </w:r>
      <w:r w:rsidR="00CA2324" w:rsidRPr="00295AB6">
        <w:t>(</w:t>
      </w:r>
      <w:proofErr w:type="spellStart"/>
      <w:r w:rsidR="00CA2324" w:rsidRPr="00295AB6">
        <w:t>Lebreton</w:t>
      </w:r>
      <w:proofErr w:type="spellEnd"/>
      <w:r w:rsidR="00CA2324" w:rsidRPr="00295AB6">
        <w:t xml:space="preserve"> et al. 1992, Nichols et al. 1994). This involved constructing a set of candidate models to explain variation in three parameters: Survival (S), detection probability (p), and a ‘movement’ parameter describing the probability of moving </w:t>
      </w:r>
      <w:r w:rsidR="00765BA7" w:rsidRPr="00295AB6">
        <w:t>between a ‘Non-breeder’ state and a</w:t>
      </w:r>
      <w:r w:rsidR="00CA2324" w:rsidRPr="00295AB6">
        <w:t xml:space="preserve"> ‘Breeder’ state (</w:t>
      </w:r>
      <w:r w:rsidR="00CA2324" w:rsidRPr="00295AB6">
        <w:sym w:font="Symbol" w:char="F059"/>
      </w:r>
      <w:r w:rsidR="00CA2324" w:rsidRPr="00295AB6">
        <w:t xml:space="preserve">). Before analyzing the data, </w:t>
      </w:r>
      <w:r w:rsidR="0064736E" w:rsidRPr="00295AB6">
        <w:t xml:space="preserve">we </w:t>
      </w:r>
      <w:r w:rsidR="00CA2324" w:rsidRPr="00295AB6">
        <w:t>conducted a goodness</w:t>
      </w:r>
      <w:r w:rsidR="00765BA7" w:rsidRPr="00295AB6">
        <w:t>-</w:t>
      </w:r>
      <w:r w:rsidR="00CA2324" w:rsidRPr="00295AB6">
        <w:t>of</w:t>
      </w:r>
      <w:r w:rsidR="00765BA7" w:rsidRPr="00295AB6">
        <w:t>-</w:t>
      </w:r>
      <w:r w:rsidR="00CA2324" w:rsidRPr="00295AB6">
        <w:t>fit (GOF) test using program U-CARE (</w:t>
      </w:r>
      <w:proofErr w:type="spellStart"/>
      <w:r w:rsidR="00CA2324" w:rsidRPr="00295AB6">
        <w:t>Choquet</w:t>
      </w:r>
      <w:proofErr w:type="spellEnd"/>
      <w:r w:rsidR="00CA2324" w:rsidRPr="00295AB6">
        <w:t xml:space="preserve"> et al. 2009). Because </w:t>
      </w:r>
      <w:r w:rsidR="0064736E" w:rsidRPr="00295AB6">
        <w:t xml:space="preserve">we </w:t>
      </w:r>
      <w:r w:rsidR="00CA2324" w:rsidRPr="00295AB6">
        <w:t xml:space="preserve">did not detect significant lack of fit in a fully time- and group-dependent global model, </w:t>
      </w:r>
      <w:r w:rsidR="0064736E" w:rsidRPr="00295AB6">
        <w:t>we were</w:t>
      </w:r>
      <w:r w:rsidR="00CA2324" w:rsidRPr="00295AB6">
        <w:t xml:space="preserve"> able to use </w:t>
      </w:r>
      <w:proofErr w:type="spellStart"/>
      <w:r w:rsidR="00CA2324" w:rsidRPr="00295AB6">
        <w:t>Akaike’s</w:t>
      </w:r>
      <w:proofErr w:type="spellEnd"/>
      <w:r w:rsidR="00CA2324" w:rsidRPr="00295AB6">
        <w:t xml:space="preserve"> Information Criterion corrected for sample size (</w:t>
      </w:r>
      <w:r w:rsidR="00CA2324" w:rsidRPr="00295AB6">
        <w:rPr>
          <w:bCs/>
        </w:rPr>
        <w:t>AIC</w:t>
      </w:r>
      <w:r w:rsidR="00CA2324" w:rsidRPr="00295AB6">
        <w:rPr>
          <w:bCs/>
          <w:vertAlign w:val="subscript"/>
        </w:rPr>
        <w:t>C</w:t>
      </w:r>
      <w:r w:rsidR="00CA2324" w:rsidRPr="00295AB6">
        <w:t>) to compare models (Burnham and Anderson 2002). Based on previous analyses</w:t>
      </w:r>
      <w:r w:rsidR="002A3EE1" w:rsidRPr="00295AB6">
        <w:t xml:space="preserve"> (</w:t>
      </w:r>
      <w:proofErr w:type="spellStart"/>
      <w:r w:rsidR="002A3EE1" w:rsidRPr="00295AB6">
        <w:t>Patil</w:t>
      </w:r>
      <w:proofErr w:type="spellEnd"/>
      <w:r w:rsidR="002A3EE1" w:rsidRPr="00295AB6">
        <w:t xml:space="preserve"> et al. in r</w:t>
      </w:r>
      <w:r w:rsidR="00765BA7" w:rsidRPr="00295AB6">
        <w:t>eview)</w:t>
      </w:r>
      <w:r w:rsidR="00CA2324" w:rsidRPr="00295AB6">
        <w:t xml:space="preserve">, p was modeled as a constant. The mean detection probability was 0.96 </w:t>
      </w:r>
      <w:r w:rsidR="00CA2324" w:rsidRPr="00295AB6">
        <w:rPr>
          <w:i/>
        </w:rPr>
        <w:t>±</w:t>
      </w:r>
      <w:r w:rsidR="00CA2324" w:rsidRPr="00295AB6">
        <w:t xml:space="preserve"> 0.02 (SE)</w:t>
      </w:r>
      <w:r w:rsidR="00765BA7" w:rsidRPr="00295AB6">
        <w:t>.</w:t>
      </w:r>
    </w:p>
    <w:p w:rsidR="00CA2324" w:rsidRPr="00295AB6" w:rsidRDefault="00CA2324" w:rsidP="00CA2324">
      <w:pPr>
        <w:spacing w:line="480" w:lineRule="auto"/>
        <w:rPr>
          <w:u w:val="single"/>
        </w:rPr>
      </w:pPr>
    </w:p>
    <w:p w:rsidR="00CA2324" w:rsidRPr="00295AB6" w:rsidRDefault="00CA2324" w:rsidP="00CA2324">
      <w:pPr>
        <w:spacing w:line="480" w:lineRule="auto"/>
        <w:outlineLvl w:val="2"/>
      </w:pPr>
      <w:bookmarkStart w:id="25" w:name="_Toc263167185"/>
      <w:r w:rsidRPr="00295AB6">
        <w:t>Candidate model set</w:t>
      </w:r>
      <w:bookmarkEnd w:id="25"/>
    </w:p>
    <w:p w:rsidR="00CA2324" w:rsidRPr="00295AB6" w:rsidRDefault="00CA2324" w:rsidP="00CA2324">
      <w:pPr>
        <w:spacing w:line="480" w:lineRule="auto"/>
        <w:outlineLvl w:val="3"/>
        <w:rPr>
          <w:u w:val="single"/>
        </w:rPr>
      </w:pPr>
      <w:r w:rsidRPr="00295AB6">
        <w:rPr>
          <w:u w:val="single"/>
        </w:rPr>
        <w:t>Probability of breeding</w:t>
      </w:r>
    </w:p>
    <w:p w:rsidR="00A25C31" w:rsidRPr="00295AB6" w:rsidRDefault="00CA2324" w:rsidP="00CA2324">
      <w:pPr>
        <w:spacing w:line="480" w:lineRule="auto"/>
      </w:pPr>
      <w:r w:rsidRPr="00295AB6">
        <w:tab/>
      </w:r>
      <w:r w:rsidR="00AD73C6" w:rsidRPr="00295AB6">
        <w:t>W</w:t>
      </w:r>
      <w:r w:rsidR="0064736E" w:rsidRPr="00295AB6">
        <w:t xml:space="preserve">e </w:t>
      </w:r>
      <w:r w:rsidRPr="00295AB6">
        <w:t xml:space="preserve">selected the models in </w:t>
      </w:r>
      <w:r w:rsidR="008C11ED" w:rsidRPr="00295AB6">
        <w:t>our</w:t>
      </w:r>
      <w:r w:rsidRPr="00295AB6">
        <w:t xml:space="preserve"> candidate model set to represent all alternative hypotheses about the effects of age, social structure, climate, and previous breeding state on the probability of an individual choosing to breed. </w:t>
      </w:r>
      <w:r w:rsidRPr="00295AB6">
        <w:rPr>
          <w:color w:val="000000"/>
        </w:rPr>
        <w:t xml:space="preserve">Age effects were included </w:t>
      </w:r>
      <w:r w:rsidRPr="00295AB6">
        <w:t xml:space="preserve">because </w:t>
      </w:r>
      <w:r w:rsidR="0064736E" w:rsidRPr="00295AB6">
        <w:t xml:space="preserve">we </w:t>
      </w:r>
      <w:r w:rsidRPr="00295AB6">
        <w:t xml:space="preserve">expected that older, more experienced marmots would be more likely to attempt reproduction than those which had recently matured. Previous breeding state was constrained to affect only older (&gt; </w:t>
      </w:r>
      <w:r w:rsidR="00765BA7" w:rsidRPr="00295AB6">
        <w:t>three</w:t>
      </w:r>
      <w:r w:rsidRPr="00295AB6">
        <w:t xml:space="preserve"> year) marmots, because two-year-olds generally do not breed. Only 2 two-year-olds reproduced during the course of the study, and these individuals were excluded to simplify analyses. </w:t>
      </w:r>
    </w:p>
    <w:p w:rsidR="009742D4" w:rsidRDefault="00A25C31" w:rsidP="00CA2324">
      <w:pPr>
        <w:spacing w:line="480" w:lineRule="auto"/>
        <w:rPr>
          <w:ins w:id="26" w:author="Vijay Patil" w:date="2011-10-21T19:54:00Z"/>
          <w:color w:val="000000"/>
        </w:rPr>
      </w:pPr>
      <w:r w:rsidRPr="00295AB6">
        <w:tab/>
      </w:r>
      <w:ins w:id="27" w:author="Vijay Patil" w:date="2011-10-21T19:54:00Z">
        <w:r w:rsidR="009742D4">
          <w:rPr>
            <w:color w:val="000000"/>
          </w:rPr>
          <w:t xml:space="preserve">We used the mean value of the Pacific Decadal Oscillation index </w:t>
        </w:r>
        <w:r w:rsidR="009742D4" w:rsidRPr="00026128">
          <w:rPr>
            <w:color w:val="000000"/>
          </w:rPr>
          <w:t>(PDO)</w:t>
        </w:r>
        <w:r w:rsidR="009742D4">
          <w:rPr>
            <w:color w:val="000000"/>
          </w:rPr>
          <w:t xml:space="preserve"> from November and May to model annual winter weather (</w:t>
        </w:r>
        <w:r w:rsidR="009742D4">
          <w:fldChar w:fldCharType="begin"/>
        </w:r>
        <w:r w:rsidR="009742D4">
          <w:instrText xml:space="preserve"> HYPERLINK "http://www.esrl.noaa.gov/psd/data/climateindices" </w:instrText>
        </w:r>
        <w:r w:rsidR="009742D4">
          <w:fldChar w:fldCharType="separate"/>
        </w:r>
        <w:r w:rsidR="009742D4" w:rsidRPr="002F6950">
          <w:rPr>
            <w:rStyle w:val="Hyperlink"/>
          </w:rPr>
          <w:t>http://www.esrl.noaa.gov/psd/data/climateindices</w:t>
        </w:r>
        <w:r w:rsidR="009742D4">
          <w:rPr>
            <w:rStyle w:val="Hyperlink"/>
          </w:rPr>
          <w:fldChar w:fldCharType="end"/>
        </w:r>
        <w:r w:rsidR="009742D4" w:rsidRPr="00026128">
          <w:rPr>
            <w:color w:val="000000"/>
          </w:rPr>
          <w:t>)</w:t>
        </w:r>
        <w:r w:rsidR="009742D4">
          <w:rPr>
            <w:color w:val="000000"/>
          </w:rPr>
          <w:t>. PDO is a 20-30 year cyclic pattern of climate variation in the North Pacific Ocean that correlates well with temperature and precipitation throughout northwestern North America</w:t>
        </w:r>
        <w:r w:rsidR="009742D4" w:rsidRPr="00026128">
          <w:rPr>
            <w:color w:val="000000"/>
          </w:rPr>
          <w:t xml:space="preserve"> (Mantua </w:t>
        </w:r>
        <w:r w:rsidR="009742D4">
          <w:rPr>
            <w:color w:val="000000"/>
          </w:rPr>
          <w:t>and</w:t>
        </w:r>
        <w:r w:rsidR="009742D4" w:rsidRPr="00026128">
          <w:rPr>
            <w:color w:val="000000"/>
          </w:rPr>
          <w:t xml:space="preserve"> Hare 2002; Mantua</w:t>
        </w:r>
        <w:r w:rsidR="009742D4" w:rsidRPr="00026128">
          <w:rPr>
            <w:i/>
            <w:color w:val="000000"/>
          </w:rPr>
          <w:t xml:space="preserve"> </w:t>
        </w:r>
        <w:r w:rsidR="009742D4" w:rsidRPr="008C7F06">
          <w:rPr>
            <w:color w:val="000000"/>
          </w:rPr>
          <w:t>et al.</w:t>
        </w:r>
        <w:r w:rsidR="009742D4">
          <w:rPr>
            <w:color w:val="000000"/>
          </w:rPr>
          <w:t xml:space="preserve"> 1997). Within its </w:t>
        </w:r>
        <w:proofErr w:type="spellStart"/>
        <w:r w:rsidR="009742D4">
          <w:rPr>
            <w:color w:val="000000"/>
          </w:rPr>
          <w:t>multidecadal</w:t>
        </w:r>
        <w:proofErr w:type="spellEnd"/>
        <w:r w:rsidR="009742D4">
          <w:rPr>
            <w:color w:val="000000"/>
          </w:rPr>
          <w:t xml:space="preserve"> cycle, PDO also fluctuates annually. These annual fluctuations were</w:t>
        </w:r>
        <w:r w:rsidR="009742D4" w:rsidRPr="00026128">
          <w:rPr>
            <w:color w:val="000000"/>
          </w:rPr>
          <w:t xml:space="preserve"> negatively correlated with </w:t>
        </w:r>
        <w:r w:rsidR="009742D4">
          <w:rPr>
            <w:color w:val="000000"/>
          </w:rPr>
          <w:t>the date</w:t>
        </w:r>
        <w:r w:rsidR="009742D4" w:rsidRPr="00026128">
          <w:rPr>
            <w:color w:val="000000"/>
          </w:rPr>
          <w:t xml:space="preserve"> of spring snowmelt </w:t>
        </w:r>
        <w:r w:rsidR="009742D4">
          <w:rPr>
            <w:color w:val="000000"/>
          </w:rPr>
          <w:t xml:space="preserve">in an earlier study </w:t>
        </w:r>
        <w:r w:rsidR="009742D4" w:rsidRPr="00026128">
          <w:rPr>
            <w:color w:val="000000"/>
          </w:rPr>
          <w:t xml:space="preserve">at our site (Morrison </w:t>
        </w:r>
        <w:r w:rsidR="009742D4">
          <w:rPr>
            <w:color w:val="000000"/>
          </w:rPr>
          <w:t>and</w:t>
        </w:r>
        <w:r w:rsidR="009742D4" w:rsidRPr="00026128">
          <w:rPr>
            <w:color w:val="000000"/>
          </w:rPr>
          <w:t xml:space="preserve"> </w:t>
        </w:r>
        <w:proofErr w:type="spellStart"/>
        <w:r w:rsidR="009742D4" w:rsidRPr="00026128">
          <w:rPr>
            <w:color w:val="000000"/>
          </w:rPr>
          <w:t>Hik</w:t>
        </w:r>
        <w:proofErr w:type="spellEnd"/>
        <w:r w:rsidR="009742D4" w:rsidRPr="00026128">
          <w:rPr>
            <w:color w:val="000000"/>
          </w:rPr>
          <w:t xml:space="preserve"> 2007), annual snow accumulation on nearby Mt. Logan (</w:t>
        </w:r>
        <w:r w:rsidR="009742D4">
          <w:rPr>
            <w:color w:val="000000"/>
          </w:rPr>
          <w:t xml:space="preserve">~100 km; </w:t>
        </w:r>
        <w:r w:rsidR="009742D4" w:rsidRPr="00026128">
          <w:rPr>
            <w:color w:val="000000"/>
          </w:rPr>
          <w:t>Moore</w:t>
        </w:r>
        <w:r w:rsidR="009742D4">
          <w:rPr>
            <w:color w:val="000000"/>
          </w:rPr>
          <w:t xml:space="preserve"> et al.</w:t>
        </w:r>
        <w:r w:rsidR="009742D4" w:rsidRPr="00026128">
          <w:rPr>
            <w:color w:val="000000"/>
          </w:rPr>
          <w:t xml:space="preserve"> 2002), and snow depth at weather stations across the Yukon (Hegel </w:t>
        </w:r>
        <w:r w:rsidR="009742D4" w:rsidRPr="008C7F06">
          <w:rPr>
            <w:color w:val="000000"/>
          </w:rPr>
          <w:t>et al</w:t>
        </w:r>
        <w:r w:rsidR="009742D4">
          <w:rPr>
            <w:color w:val="000000"/>
          </w:rPr>
          <w:t xml:space="preserve">. 2009). There </w:t>
        </w:r>
        <w:r w:rsidR="009742D4">
          <w:rPr>
            <w:color w:val="000000"/>
          </w:rPr>
          <w:lastRenderedPageBreak/>
          <w:t xml:space="preserve">was also a positive relationship between PDO and air temperature in the Yukon (Hegel </w:t>
        </w:r>
        <w:r w:rsidR="009742D4" w:rsidRPr="008C7F06">
          <w:rPr>
            <w:color w:val="000000"/>
          </w:rPr>
          <w:t>et al</w:t>
        </w:r>
        <w:r w:rsidR="009742D4">
          <w:rPr>
            <w:color w:val="000000"/>
          </w:rPr>
          <w:t>. 2009)</w:t>
        </w:r>
        <w:r w:rsidR="009742D4" w:rsidRPr="00026128">
          <w:rPr>
            <w:color w:val="000000"/>
          </w:rPr>
          <w:t>.</w:t>
        </w:r>
      </w:ins>
    </w:p>
    <w:p w:rsidR="00CA2324" w:rsidRPr="00295AB6" w:rsidRDefault="00A25C31" w:rsidP="00CA2324">
      <w:pPr>
        <w:spacing w:line="480" w:lineRule="auto"/>
        <w:rPr>
          <w:u w:val="single"/>
        </w:rPr>
      </w:pPr>
      <w:r w:rsidRPr="00295AB6">
        <w:rPr>
          <w:color w:val="000000"/>
        </w:rPr>
        <w:tab/>
      </w:r>
      <w:r w:rsidR="00CA2324" w:rsidRPr="00295AB6">
        <w:rPr>
          <w:color w:val="000000"/>
        </w:rPr>
        <w:t>The social environment was measured as i) the total number of non-juvenile marmots within the social group</w:t>
      </w:r>
      <w:r w:rsidR="00D025C2" w:rsidRPr="00295AB6">
        <w:rPr>
          <w:color w:val="000000"/>
        </w:rPr>
        <w:t xml:space="preserve"> that were </w:t>
      </w:r>
      <w:proofErr w:type="spellStart"/>
      <w:r w:rsidR="00D025C2" w:rsidRPr="00295AB6">
        <w:rPr>
          <w:color w:val="000000"/>
        </w:rPr>
        <w:t>resighted</w:t>
      </w:r>
      <w:proofErr w:type="spellEnd"/>
      <w:r w:rsidR="00D025C2" w:rsidRPr="00295AB6">
        <w:rPr>
          <w:color w:val="000000"/>
        </w:rPr>
        <w:t xml:space="preserve"> or captured after July 1 during the previous summer (Group)</w:t>
      </w:r>
      <w:r w:rsidRPr="00295AB6">
        <w:rPr>
          <w:color w:val="000000"/>
        </w:rPr>
        <w:t xml:space="preserve">, and ii) the number of reproductively mature females in the group (Ad. fem). Both covariates would be negatively related to breeding probability if reproductive suppression were common in the population. </w:t>
      </w:r>
      <w:r w:rsidRPr="00295AB6">
        <w:t xml:space="preserve">A complete list of covariates used, as well as their abbreviations, is given in Table 3-1. </w:t>
      </w:r>
    </w:p>
    <w:p w:rsidR="00AD73C6" w:rsidRPr="00295AB6" w:rsidRDefault="00AD73C6" w:rsidP="00CA2324">
      <w:pPr>
        <w:spacing w:line="480" w:lineRule="auto"/>
        <w:outlineLvl w:val="3"/>
        <w:rPr>
          <w:u w:val="single"/>
        </w:rPr>
      </w:pPr>
    </w:p>
    <w:p w:rsidR="00CA2324" w:rsidRPr="00295AB6" w:rsidRDefault="00CA2324" w:rsidP="00CA2324">
      <w:pPr>
        <w:spacing w:line="480" w:lineRule="auto"/>
        <w:outlineLvl w:val="3"/>
        <w:rPr>
          <w:u w:val="single"/>
        </w:rPr>
      </w:pPr>
      <w:r w:rsidRPr="00295AB6">
        <w:rPr>
          <w:u w:val="single"/>
        </w:rPr>
        <w:t>Survival</w:t>
      </w:r>
    </w:p>
    <w:p w:rsidR="00CA2324" w:rsidRPr="00295AB6" w:rsidRDefault="00CA2324" w:rsidP="00CA2324">
      <w:pPr>
        <w:spacing w:line="480" w:lineRule="auto"/>
        <w:ind w:firstLine="720"/>
      </w:pPr>
      <w:r w:rsidRPr="00295AB6">
        <w:t>Survival models included only three covariates: winter PDO, winter PDO lagged by one year, and current breeding state. Previous survival analyses suggested that winter climate was by far the dominant inf</w:t>
      </w:r>
      <w:r w:rsidR="00AD73C6" w:rsidRPr="00295AB6">
        <w:t>luence on survival; however, tho</w:t>
      </w:r>
      <w:r w:rsidRPr="00295AB6">
        <w:t xml:space="preserve">se analyses did not include breeding state. </w:t>
      </w:r>
      <w:r w:rsidR="00AD73C6" w:rsidRPr="00295AB6">
        <w:t>W</w:t>
      </w:r>
      <w:r w:rsidR="0064736E" w:rsidRPr="00295AB6">
        <w:t xml:space="preserve">e </w:t>
      </w:r>
      <w:r w:rsidRPr="00295AB6">
        <w:t xml:space="preserve">therefore chose this simplified model set in order to test the cost-of-reproduction hypothesis while accounting for the large </w:t>
      </w:r>
      <w:r w:rsidR="00AD73C6" w:rsidRPr="00295AB6">
        <w:t xml:space="preserve">known </w:t>
      </w:r>
      <w:r w:rsidRPr="00295AB6">
        <w:t>influence of climate on survival.</w:t>
      </w:r>
    </w:p>
    <w:p w:rsidR="00CA2324" w:rsidRPr="00295AB6" w:rsidRDefault="00CA2324" w:rsidP="00CA2324">
      <w:pPr>
        <w:spacing w:line="480" w:lineRule="auto"/>
        <w:ind w:firstLine="720"/>
      </w:pPr>
    </w:p>
    <w:p w:rsidR="00CA2324" w:rsidRPr="00295AB6" w:rsidRDefault="00CA2324" w:rsidP="00CA2324">
      <w:pPr>
        <w:spacing w:line="480" w:lineRule="auto"/>
        <w:outlineLvl w:val="2"/>
      </w:pPr>
      <w:bookmarkStart w:id="28" w:name="_Toc263167186"/>
      <w:r w:rsidRPr="00295AB6">
        <w:t>CMR analyses / evaluation of fit</w:t>
      </w:r>
      <w:bookmarkEnd w:id="28"/>
    </w:p>
    <w:p w:rsidR="00CA2324" w:rsidRPr="00295AB6" w:rsidRDefault="00CA2324" w:rsidP="00CA2324">
      <w:pPr>
        <w:spacing w:line="480" w:lineRule="auto"/>
      </w:pPr>
      <w:r w:rsidRPr="00295AB6">
        <w:tab/>
      </w:r>
      <w:r w:rsidR="00741D15" w:rsidRPr="00295AB6">
        <w:t>W</w:t>
      </w:r>
      <w:r w:rsidR="0064736E" w:rsidRPr="00295AB6">
        <w:t xml:space="preserve">e </w:t>
      </w:r>
      <w:r w:rsidRPr="00295AB6">
        <w:t xml:space="preserve">constructed all </w:t>
      </w:r>
      <w:r w:rsidR="00052E21" w:rsidRPr="00295AB6">
        <w:t xml:space="preserve">mark-recapture </w:t>
      </w:r>
      <w:r w:rsidRPr="00295AB6">
        <w:t xml:space="preserve">analyses using program MARK and the </w:t>
      </w:r>
      <w:proofErr w:type="spellStart"/>
      <w:r w:rsidRPr="00295AB6">
        <w:t>RMark</w:t>
      </w:r>
      <w:proofErr w:type="spellEnd"/>
      <w:r w:rsidRPr="00295AB6">
        <w:t xml:space="preserve"> package in R (</w:t>
      </w:r>
      <w:proofErr w:type="spellStart"/>
      <w:r w:rsidRPr="00295AB6">
        <w:t>Laake</w:t>
      </w:r>
      <w:proofErr w:type="spellEnd"/>
      <w:r w:rsidRPr="00295AB6">
        <w:t xml:space="preserve"> and </w:t>
      </w:r>
      <w:proofErr w:type="spellStart"/>
      <w:r w:rsidRPr="00295AB6">
        <w:t>Rexstad</w:t>
      </w:r>
      <w:proofErr w:type="spellEnd"/>
      <w:r w:rsidRPr="00295AB6">
        <w:t xml:space="preserve"> 2007, R Development Core Team 2009). </w:t>
      </w:r>
      <w:ins w:id="29" w:author="Vijay P Patil" w:date="2012-06-18T11:34:00Z">
        <w:r w:rsidR="00241884">
          <w:t>W</w:t>
        </w:r>
      </w:ins>
      <w:del w:id="30" w:author="Vijay P Patil" w:date="2012-06-18T11:34:00Z">
        <w:r w:rsidR="0064736E" w:rsidRPr="00295AB6" w:rsidDel="00241884">
          <w:delText>w</w:delText>
        </w:r>
      </w:del>
      <w:r w:rsidR="0064736E" w:rsidRPr="00295AB6">
        <w:t xml:space="preserve">e </w:t>
      </w:r>
      <w:r w:rsidRPr="00295AB6">
        <w:t xml:space="preserve">ranked models using </w:t>
      </w:r>
      <w:r w:rsidRPr="00295AB6">
        <w:rPr>
          <w:bCs/>
        </w:rPr>
        <w:t>AIC</w:t>
      </w:r>
      <w:r w:rsidRPr="00295AB6">
        <w:rPr>
          <w:bCs/>
          <w:vertAlign w:val="subscript"/>
        </w:rPr>
        <w:t>C</w:t>
      </w:r>
      <w:r w:rsidRPr="00295AB6">
        <w:t xml:space="preserve"> (</w:t>
      </w:r>
      <w:proofErr w:type="spellStart"/>
      <w:r w:rsidRPr="00295AB6">
        <w:t>Akaike</w:t>
      </w:r>
      <w:proofErr w:type="spellEnd"/>
      <w:r w:rsidRPr="00295AB6">
        <w:t xml:space="preserve"> et al. 1973), and evaluated the relative importance of covariates by summing their </w:t>
      </w:r>
      <w:r w:rsidRPr="00295AB6">
        <w:rPr>
          <w:bCs/>
        </w:rPr>
        <w:t>AIC</w:t>
      </w:r>
      <w:r w:rsidRPr="00295AB6">
        <w:rPr>
          <w:bCs/>
          <w:vertAlign w:val="subscript"/>
        </w:rPr>
        <w:t>C</w:t>
      </w:r>
      <w:r w:rsidRPr="00295AB6">
        <w:t xml:space="preserve"> weights across the entire </w:t>
      </w:r>
      <w:r w:rsidRPr="00295AB6">
        <w:lastRenderedPageBreak/>
        <w:t xml:space="preserve">model set (Burnham and Anderson 2002). </w:t>
      </w:r>
      <w:r w:rsidR="00AD73C6" w:rsidRPr="00295AB6">
        <w:t>W</w:t>
      </w:r>
      <w:r w:rsidR="0064736E" w:rsidRPr="00295AB6">
        <w:t xml:space="preserve">e </w:t>
      </w:r>
      <w:r w:rsidRPr="00295AB6">
        <w:t xml:space="preserve">also model-averaged Ψ and S across the entire model set (Burnham and Anderson 2002, Anderson 2008). Finally, </w:t>
      </w:r>
      <w:r w:rsidR="0064736E" w:rsidRPr="00295AB6">
        <w:t xml:space="preserve">we </w:t>
      </w:r>
      <w:r w:rsidRPr="00295AB6">
        <w:t xml:space="preserve">used the averaged Ψ values to predict the number of breeding females in 2007-2009. These predictions were compared with the estimated number of breeders from those years to test the generality of </w:t>
      </w:r>
      <w:r w:rsidR="008C11ED" w:rsidRPr="00295AB6">
        <w:t>our</w:t>
      </w:r>
      <w:r w:rsidRPr="00295AB6">
        <w:t xml:space="preserve"> results.</w:t>
      </w:r>
    </w:p>
    <w:p w:rsidR="00D025C2" w:rsidRPr="00295AB6" w:rsidRDefault="00D025C2" w:rsidP="00CA2324">
      <w:pPr>
        <w:spacing w:line="480" w:lineRule="auto"/>
        <w:outlineLvl w:val="2"/>
      </w:pPr>
      <w:bookmarkStart w:id="31" w:name="_Toc263167187"/>
    </w:p>
    <w:p w:rsidR="00CA2324" w:rsidRPr="00295AB6" w:rsidRDefault="00CA2324" w:rsidP="00CA2324">
      <w:pPr>
        <w:spacing w:line="480" w:lineRule="auto"/>
        <w:outlineLvl w:val="2"/>
      </w:pPr>
      <w:r w:rsidRPr="00295AB6">
        <w:t>Fecundity models</w:t>
      </w:r>
      <w:bookmarkEnd w:id="31"/>
    </w:p>
    <w:p w:rsidR="00CA2324" w:rsidRDefault="00CA2324" w:rsidP="00CA2324">
      <w:pPr>
        <w:spacing w:line="480" w:lineRule="auto"/>
      </w:pPr>
      <w:r w:rsidRPr="00295AB6">
        <w:tab/>
      </w:r>
      <w:r w:rsidR="00AD73C6" w:rsidRPr="00295AB6">
        <w:t>W</w:t>
      </w:r>
      <w:r w:rsidR="0064736E" w:rsidRPr="00295AB6">
        <w:t xml:space="preserve">e </w:t>
      </w:r>
      <w:r w:rsidRPr="00295AB6">
        <w:t xml:space="preserve">used generalized linear mixed models (GLMM’s) </w:t>
      </w:r>
      <w:r w:rsidR="00052E21" w:rsidRPr="00295AB6">
        <w:t xml:space="preserve"> </w:t>
      </w:r>
      <w:r w:rsidRPr="00295AB6">
        <w:t xml:space="preserve">to examine the effects of winter PDO, lagged winter PDO, group size, and group*climate interactions on three measures of hoary marmot fecundity. </w:t>
      </w:r>
      <w:r w:rsidR="00052E21" w:rsidRPr="00295AB6">
        <w:t>Models were fit using the lme4 package in R</w:t>
      </w:r>
      <w:r w:rsidR="00741D15" w:rsidRPr="00295AB6">
        <w:t xml:space="preserve"> (Bates and </w:t>
      </w:r>
      <w:proofErr w:type="spellStart"/>
      <w:r w:rsidR="00741D15" w:rsidRPr="00295AB6">
        <w:t>Maechler</w:t>
      </w:r>
      <w:proofErr w:type="spellEnd"/>
      <w:r w:rsidR="00741D15" w:rsidRPr="00295AB6">
        <w:t xml:space="preserve"> 2010)</w:t>
      </w:r>
      <w:r w:rsidR="002A3EE1" w:rsidRPr="00295AB6">
        <w:t>.</w:t>
      </w:r>
      <w:r w:rsidR="00052E21" w:rsidRPr="00295AB6">
        <w:t xml:space="preserve"> </w:t>
      </w:r>
      <w:r w:rsidRPr="00295AB6">
        <w:t>The three response variables were ju</w:t>
      </w:r>
      <w:r w:rsidR="00CF5ABD" w:rsidRPr="00295AB6">
        <w:t>veniles per social group (n = 78</w:t>
      </w:r>
      <w:r w:rsidRPr="00295AB6">
        <w:t xml:space="preserve">), average fecundity (juveniles per adult female w/in group; n=66), and litter size using a dataset of all </w:t>
      </w:r>
      <w:r w:rsidR="00CF5ABD" w:rsidRPr="00295AB6">
        <w:t xml:space="preserve">fully enumerated </w:t>
      </w:r>
      <w:r w:rsidRPr="00295AB6">
        <w:t>litters with known mothers (n = 41). Error distributions were chosen after testing for conformity to a Poisson distribution (</w:t>
      </w:r>
      <w:proofErr w:type="spellStart"/>
      <w:r w:rsidRPr="00295AB6">
        <w:t>Scrucca</w:t>
      </w:r>
      <w:proofErr w:type="spellEnd"/>
      <w:r w:rsidRPr="00295AB6">
        <w:t xml:space="preserve"> 2004). Random effects were included based on likelihood ratio tests using the most parameterized fixed-effects model in each model set (</w:t>
      </w:r>
      <w:proofErr w:type="spellStart"/>
      <w:r w:rsidRPr="00295AB6">
        <w:t>Bolker</w:t>
      </w:r>
      <w:proofErr w:type="spellEnd"/>
      <w:r w:rsidRPr="00295AB6">
        <w:t xml:space="preserve"> et al. 2009). Results of </w:t>
      </w:r>
      <w:proofErr w:type="spellStart"/>
      <w:r w:rsidRPr="00295AB6">
        <w:t>overdispersion</w:t>
      </w:r>
      <w:proofErr w:type="spellEnd"/>
      <w:r w:rsidRPr="00295AB6">
        <w:t xml:space="preserve"> tests, the error distributions and the random effects used for each response variable are shown in Table 3-</w:t>
      </w:r>
      <w:proofErr w:type="gramStart"/>
      <w:r w:rsidRPr="00295AB6">
        <w:t>2</w:t>
      </w:r>
      <w:r w:rsidR="002A3EE1" w:rsidRPr="00295AB6">
        <w:t xml:space="preserve"> </w:t>
      </w:r>
      <w:r w:rsidRPr="00295AB6">
        <w:t>.</w:t>
      </w:r>
      <w:proofErr w:type="gramEnd"/>
      <w:r w:rsidRPr="00295AB6">
        <w:t xml:space="preserve"> In all cases, </w:t>
      </w:r>
      <w:r w:rsidR="0064736E" w:rsidRPr="00295AB6">
        <w:t xml:space="preserve">we </w:t>
      </w:r>
      <w:r w:rsidRPr="00295AB6">
        <w:t xml:space="preserve">ranked models and calculated the relative support for individual variables using </w:t>
      </w:r>
      <w:r w:rsidRPr="00295AB6">
        <w:rPr>
          <w:bCs/>
        </w:rPr>
        <w:t>AIC</w:t>
      </w:r>
      <w:r w:rsidRPr="00295AB6">
        <w:rPr>
          <w:bCs/>
          <w:vertAlign w:val="subscript"/>
        </w:rPr>
        <w:t>C</w:t>
      </w:r>
      <w:r w:rsidRPr="00295AB6">
        <w:t>. Beta-coefficients were model-averaged, and unconditional standard errors for those coefficients were estimated by bootstrapping with 1</w:t>
      </w:r>
      <w:r w:rsidR="00E87D4B" w:rsidRPr="00295AB6">
        <w:t>0,</w:t>
      </w:r>
      <w:r w:rsidRPr="00295AB6">
        <w:t>000 replications. The covariates used in all models are listed in Table 3-1.</w:t>
      </w:r>
    </w:p>
    <w:p w:rsidR="007E73B8" w:rsidRPr="00295AB6" w:rsidRDefault="007E73B8" w:rsidP="00CA2324">
      <w:pPr>
        <w:spacing w:line="480" w:lineRule="auto"/>
      </w:pPr>
    </w:p>
    <w:p w:rsidR="00CA2324" w:rsidRPr="00295AB6" w:rsidRDefault="00CA2324" w:rsidP="00CA2324">
      <w:pPr>
        <w:spacing w:line="480" w:lineRule="auto"/>
        <w:outlineLvl w:val="1"/>
        <w:rPr>
          <w:b/>
        </w:rPr>
      </w:pPr>
      <w:bookmarkStart w:id="32" w:name="_Toc263167188"/>
      <w:r w:rsidRPr="00295AB6">
        <w:rPr>
          <w:b/>
        </w:rPr>
        <w:t>Results</w:t>
      </w:r>
      <w:bookmarkEnd w:id="32"/>
    </w:p>
    <w:p w:rsidR="00CA2324" w:rsidRPr="00295AB6" w:rsidRDefault="00CA2324" w:rsidP="00CA2324">
      <w:pPr>
        <w:spacing w:line="480" w:lineRule="auto"/>
        <w:outlineLvl w:val="2"/>
      </w:pPr>
      <w:bookmarkStart w:id="33" w:name="_Toc263167189"/>
      <w:r w:rsidRPr="00295AB6">
        <w:t>Breeding probability</w:t>
      </w:r>
      <w:bookmarkEnd w:id="33"/>
    </w:p>
    <w:p w:rsidR="00CA2324" w:rsidRPr="00295AB6" w:rsidRDefault="00CF5ABD" w:rsidP="00CA2324">
      <w:pPr>
        <w:spacing w:line="480" w:lineRule="auto"/>
        <w:ind w:firstLine="720"/>
      </w:pPr>
      <w:r w:rsidRPr="00295AB6">
        <w:t xml:space="preserve">Models with previous breeding state as a predictor of Ψ were weakly supported (Table 3-3), and the model-averaged effect size (difference in Ψ between breeders and non-breeders) was &lt; 0.01. </w:t>
      </w:r>
      <w:r w:rsidR="007C006C" w:rsidRPr="00295AB6">
        <w:t xml:space="preserve">Model selection did not support PDO as a predictor of </w:t>
      </w:r>
      <w:r w:rsidR="00CA2324" w:rsidRPr="00295AB6">
        <w:t>Ψ, the probability of moving into the ‘Breeder’ state (Table 3-3; Table 3-4).</w:t>
      </w:r>
      <w:r w:rsidR="007C006C" w:rsidRPr="00295AB6">
        <w:t xml:space="preserve"> Social group size and the number of reproductively mature females per group were both moderately supported (Table 3-3; Table 3-4). However, model-averaged Ψ estimates varied by less than 1 S</w:t>
      </w:r>
      <w:r w:rsidR="00B65A90" w:rsidRPr="00295AB6">
        <w:t>E from year to year in both age-classes (Fig. 3-1).</w:t>
      </w:r>
      <w:r w:rsidR="00CA2324" w:rsidRPr="00295AB6">
        <w:t xml:space="preserve"> </w:t>
      </w:r>
      <w:r w:rsidR="00B65A90" w:rsidRPr="00295AB6">
        <w:t>Age-class had the strongest support of any model covariates, and had the largest effect size</w:t>
      </w:r>
      <w:r w:rsidRPr="00295AB6">
        <w:t xml:space="preserve"> </w:t>
      </w:r>
      <w:r w:rsidR="00CA2324" w:rsidRPr="00295AB6">
        <w:t>(Table 3-4; Fig. 3-1).</w:t>
      </w:r>
      <w:r w:rsidR="00B65A90" w:rsidRPr="00295AB6">
        <w:t xml:space="preserve"> </w:t>
      </w:r>
      <w:r w:rsidRPr="00295AB6">
        <w:t xml:space="preserve">Annual variation in Ψ was more pronounced for females in their first year of reproductive maturity, but the uncertainty in parameter estimates was also greater for this age-class (Fig. 3-1). </w:t>
      </w:r>
      <w:del w:id="34" w:author="Vijay Patil" w:date="2011-10-21T19:27:00Z">
        <w:r w:rsidRPr="00295AB6" w:rsidDel="00431CA5">
          <w:delText xml:space="preserve">Older individuals were </w:delText>
        </w:r>
        <w:commentRangeStart w:id="35"/>
        <w:r w:rsidRPr="00295AB6" w:rsidDel="00431CA5">
          <w:delText>much</w:delText>
        </w:r>
        <w:commentRangeEnd w:id="35"/>
        <w:r w:rsidR="00431CA5" w:rsidDel="00431CA5">
          <w:rPr>
            <w:rStyle w:val="CommentReference"/>
          </w:rPr>
          <w:commentReference w:id="35"/>
        </w:r>
        <w:r w:rsidRPr="00295AB6" w:rsidDel="00431CA5">
          <w:delText xml:space="preserve"> more likely to breed in a given year than newly mature marmots (Fig. 3-1). </w:delText>
        </w:r>
      </w:del>
      <w:r w:rsidR="00B65A90" w:rsidRPr="00295AB6">
        <w:t>On average, the breeding probability of females four years old or older was 0.33 greater than that of three-year-old individuals</w:t>
      </w:r>
      <w:ins w:id="36" w:author="Vijay Patil" w:date="2011-10-21T19:27:00Z">
        <w:r w:rsidR="00431CA5">
          <w:t xml:space="preserve"> (Fig. 3-1)</w:t>
        </w:r>
      </w:ins>
      <w:r w:rsidR="00B65A90" w:rsidRPr="00295AB6">
        <w:t>.</w:t>
      </w:r>
    </w:p>
    <w:p w:rsidR="00CA2324" w:rsidRPr="00295AB6" w:rsidRDefault="00CA2324" w:rsidP="00CA2324">
      <w:pPr>
        <w:spacing w:line="480" w:lineRule="auto"/>
      </w:pPr>
      <w:r w:rsidRPr="00295AB6">
        <w:tab/>
        <w:t>When model-averaged estimates of breeding probabilities were used to predict the number of breeding females in a subset of the population during 2007-2009, the results were within 1-2 litters of the observed values in each year (Fig. 3-</w:t>
      </w:r>
      <w:commentRangeStart w:id="37"/>
      <w:r w:rsidRPr="00295AB6">
        <w:t>2</w:t>
      </w:r>
      <w:commentRangeEnd w:id="37"/>
      <w:r w:rsidR="00431CA5">
        <w:rPr>
          <w:rStyle w:val="CommentReference"/>
        </w:rPr>
        <w:commentReference w:id="37"/>
      </w:r>
      <w:r w:rsidRPr="00295AB6">
        <w:t xml:space="preserve">). Year-to-year variation in the number of breeding females was also predicted accurately (Fig. 3-2). </w:t>
      </w:r>
    </w:p>
    <w:p w:rsidR="00CA2324" w:rsidRPr="00295AB6" w:rsidRDefault="00CA2324" w:rsidP="00CA2324">
      <w:pPr>
        <w:spacing w:line="480" w:lineRule="auto"/>
      </w:pPr>
    </w:p>
    <w:p w:rsidR="007F231A" w:rsidRPr="00295AB6" w:rsidRDefault="007F231A" w:rsidP="00CA2324">
      <w:pPr>
        <w:spacing w:line="480" w:lineRule="auto"/>
        <w:outlineLvl w:val="2"/>
      </w:pPr>
      <w:bookmarkStart w:id="38" w:name="_Toc263167190"/>
    </w:p>
    <w:p w:rsidR="00CA2324" w:rsidRPr="00295AB6" w:rsidRDefault="00CA2324" w:rsidP="00CA2324">
      <w:pPr>
        <w:spacing w:line="480" w:lineRule="auto"/>
        <w:outlineLvl w:val="2"/>
      </w:pPr>
      <w:r w:rsidRPr="00295AB6">
        <w:t>Survival / cost of reproduction</w:t>
      </w:r>
      <w:bookmarkEnd w:id="38"/>
    </w:p>
    <w:p w:rsidR="00642800" w:rsidRPr="00295AB6" w:rsidRDefault="00CA2324" w:rsidP="00CA2324">
      <w:pPr>
        <w:spacing w:line="480" w:lineRule="auto"/>
      </w:pPr>
      <w:r w:rsidRPr="00295AB6">
        <w:tab/>
        <w:t xml:space="preserve">Although there was moderate support for breeding state as a predictor of survival, its effect size was </w:t>
      </w:r>
      <w:commentRangeStart w:id="39"/>
      <w:r w:rsidRPr="00295AB6">
        <w:t>negligible</w:t>
      </w:r>
      <w:commentRangeEnd w:id="39"/>
      <w:r w:rsidR="00431CA5">
        <w:rPr>
          <w:rStyle w:val="CommentReference"/>
        </w:rPr>
        <w:commentReference w:id="39"/>
      </w:r>
      <w:r w:rsidRPr="00295AB6">
        <w:t xml:space="preserve"> (Table 3-3; Table 3-4; Fig. 3-3). Winter climate was a much stronger predictor of survival (Table 3-3; Table 3-4). PDO and lagged PDO were </w:t>
      </w:r>
      <w:r w:rsidR="00D259C7" w:rsidRPr="00295AB6">
        <w:t xml:space="preserve">negatively </w:t>
      </w:r>
      <w:r w:rsidRPr="00295AB6">
        <w:t>correlated with survival, which declined over the course of the study</w:t>
      </w:r>
      <w:r w:rsidR="004C595A" w:rsidRPr="00295AB6">
        <w:t xml:space="preserve"> by ~0.35 (Fig. 3-3)</w:t>
      </w:r>
      <w:r w:rsidRPr="00295AB6">
        <w:t>.</w:t>
      </w:r>
    </w:p>
    <w:p w:rsidR="00CA2324" w:rsidRPr="00295AB6" w:rsidRDefault="00CA2324" w:rsidP="00CA2324">
      <w:pPr>
        <w:spacing w:line="480" w:lineRule="auto"/>
      </w:pPr>
      <w:r w:rsidRPr="00295AB6">
        <w:tab/>
      </w:r>
      <w:r w:rsidR="004C595A" w:rsidRPr="00295AB6">
        <w:t>The body condition index (log mass/</w:t>
      </w:r>
      <w:proofErr w:type="spellStart"/>
      <w:r w:rsidR="004C595A" w:rsidRPr="00295AB6">
        <w:t>zygomatic</w:t>
      </w:r>
      <w:proofErr w:type="spellEnd"/>
      <w:r w:rsidR="004C595A" w:rsidRPr="00295AB6">
        <w:t xml:space="preserve"> arch) of n</w:t>
      </w:r>
      <w:r w:rsidRPr="00295AB6">
        <w:t xml:space="preserve">on-breeding females </w:t>
      </w:r>
      <w:r w:rsidR="004C595A" w:rsidRPr="00295AB6">
        <w:t xml:space="preserve">increased faster </w:t>
      </w:r>
      <w:r w:rsidRPr="00295AB6">
        <w:t xml:space="preserve">over the course of the season than </w:t>
      </w:r>
      <w:r w:rsidR="004C595A" w:rsidRPr="00295AB6">
        <w:t xml:space="preserve">that of </w:t>
      </w:r>
      <w:r w:rsidRPr="00295AB6">
        <w:t>breeders</w:t>
      </w:r>
      <w:r w:rsidR="004C595A" w:rsidRPr="00295AB6">
        <w:t xml:space="preserve"> (Fig. 3-4)</w:t>
      </w:r>
      <w:r w:rsidRPr="00295AB6">
        <w:t>. The difference in slopes was highly significant (Δ</w:t>
      </w:r>
      <w:r w:rsidR="007E73B8">
        <w:t xml:space="preserve"> = </w:t>
      </w:r>
      <w:r w:rsidRPr="00295AB6">
        <w:t>0.0021, p &lt; 0.001</w:t>
      </w:r>
      <w:r w:rsidR="001F0935" w:rsidRPr="00295AB6">
        <w:t>, adjusted R</w:t>
      </w:r>
      <w:r w:rsidR="001F0935" w:rsidRPr="00295AB6">
        <w:rPr>
          <w:u w:val="double"/>
          <w:vertAlign w:val="superscript"/>
        </w:rPr>
        <w:t>2</w:t>
      </w:r>
      <w:r w:rsidR="001F0935" w:rsidRPr="00295AB6">
        <w:t xml:space="preserve"> = 0.60</w:t>
      </w:r>
      <w:r w:rsidRPr="00295AB6">
        <w:t xml:space="preserve">). </w:t>
      </w:r>
      <w:r w:rsidR="004C595A" w:rsidRPr="00295AB6">
        <w:t xml:space="preserve">On average, non-breeders had a greater body condition at the end of August than non-breeders (Fig. 3-4). </w:t>
      </w:r>
    </w:p>
    <w:p w:rsidR="0001750B" w:rsidRPr="00295AB6" w:rsidRDefault="0001750B" w:rsidP="00CA2324">
      <w:pPr>
        <w:spacing w:line="480" w:lineRule="auto"/>
        <w:outlineLvl w:val="2"/>
      </w:pPr>
      <w:bookmarkStart w:id="40" w:name="_Toc263167191"/>
    </w:p>
    <w:p w:rsidR="00CA2324" w:rsidRPr="00295AB6" w:rsidRDefault="00CA2324" w:rsidP="00CA2324">
      <w:pPr>
        <w:spacing w:line="480" w:lineRule="auto"/>
        <w:outlineLvl w:val="2"/>
      </w:pPr>
      <w:r w:rsidRPr="00295AB6">
        <w:t>Group fecundity</w:t>
      </w:r>
      <w:bookmarkEnd w:id="40"/>
    </w:p>
    <w:p w:rsidR="00CA2324" w:rsidRPr="00295AB6" w:rsidRDefault="00CA2324" w:rsidP="00CA2324">
      <w:pPr>
        <w:spacing w:line="480" w:lineRule="auto"/>
      </w:pPr>
      <w:r w:rsidRPr="00295AB6">
        <w:tab/>
      </w:r>
      <w:r w:rsidR="00246393" w:rsidRPr="00295AB6">
        <w:t xml:space="preserve">The juveniles </w:t>
      </w:r>
      <w:commentRangeStart w:id="41"/>
      <w:r w:rsidR="00246393" w:rsidRPr="00295AB6">
        <w:t>per</w:t>
      </w:r>
      <w:commentRangeEnd w:id="41"/>
      <w:r w:rsidR="00431CA5">
        <w:rPr>
          <w:rStyle w:val="CommentReference"/>
        </w:rPr>
        <w:commentReference w:id="41"/>
      </w:r>
      <w:r w:rsidR="00246393" w:rsidRPr="00295AB6">
        <w:t xml:space="preserve"> group dataset contained significant </w:t>
      </w:r>
      <w:r w:rsidR="007E73B8">
        <w:t xml:space="preserve">Poisson </w:t>
      </w:r>
      <w:proofErr w:type="spellStart"/>
      <w:r w:rsidR="00246393" w:rsidRPr="00295AB6">
        <w:t>overdispersion</w:t>
      </w:r>
      <w:proofErr w:type="spellEnd"/>
      <w:r w:rsidR="00246393" w:rsidRPr="00295AB6">
        <w:t>, so negative binomial models were used</w:t>
      </w:r>
      <w:r w:rsidR="007E73B8">
        <w:t xml:space="preserve"> (Table 3-2)</w:t>
      </w:r>
      <w:r w:rsidR="00246393" w:rsidRPr="00295AB6">
        <w:t xml:space="preserve">. Likelihood-ratio tests did not support either slope or intercept random effects (Table 3-2). </w:t>
      </w:r>
      <w:r w:rsidRPr="00295AB6">
        <w:t>Model selection strongly favored social group size as a positive predictor of the number of juveniles produced</w:t>
      </w:r>
      <w:bookmarkStart w:id="42" w:name="_GoBack"/>
      <w:bookmarkEnd w:id="42"/>
      <w:r w:rsidRPr="00295AB6">
        <w:t xml:space="preserve"> per group</w:t>
      </w:r>
      <w:r w:rsidR="00246393" w:rsidRPr="00295AB6">
        <w:t xml:space="preserve"> (Table 3-5)</w:t>
      </w:r>
      <w:r w:rsidRPr="00295AB6">
        <w:t>.</w:t>
      </w:r>
      <w:r w:rsidR="00E87D4B" w:rsidRPr="00295AB6">
        <w:t xml:space="preserve"> Each additional group member corresponded to ~1 additional juvenile</w:t>
      </w:r>
      <w:r w:rsidRPr="00295AB6">
        <w:t xml:space="preserve"> (</w:t>
      </w:r>
      <w:r w:rsidR="00E87D4B" w:rsidRPr="00295AB6">
        <w:t>e</w:t>
      </w:r>
      <w:r w:rsidR="007E73B8">
        <w:rPr>
          <w:vertAlign w:val="superscript"/>
        </w:rPr>
        <w:t xml:space="preserve"> </w:t>
      </w:r>
      <w:r w:rsidR="00E87D4B" w:rsidRPr="00295AB6">
        <w:rPr>
          <w:vertAlign w:val="superscript"/>
        </w:rPr>
        <w:t>0.06</w:t>
      </w:r>
      <w:r w:rsidR="00E87D4B" w:rsidRPr="00295AB6">
        <w:t xml:space="preserve"> = 1.06; </w:t>
      </w:r>
      <w:r w:rsidRPr="00295AB6">
        <w:t xml:space="preserve">Table </w:t>
      </w:r>
      <w:r w:rsidR="00246393" w:rsidRPr="00295AB6">
        <w:t>3-6</w:t>
      </w:r>
      <w:r w:rsidRPr="00295AB6">
        <w:t>). There was also strong support for a negative relationship between group fecundity and winter PDO</w:t>
      </w:r>
      <w:r w:rsidR="00E87D4B" w:rsidRPr="00295AB6">
        <w:t xml:space="preserve"> (</w:t>
      </w:r>
      <w:r w:rsidRPr="00295AB6">
        <w:t>Table 3-6). The</w:t>
      </w:r>
      <w:r w:rsidR="00FF57B3" w:rsidRPr="00295AB6">
        <w:t xml:space="preserve"> bootstrap</w:t>
      </w:r>
      <w:r w:rsidR="00E87D4B" w:rsidRPr="00295AB6">
        <w:t xml:space="preserve"> 95 % confidence interval</w:t>
      </w:r>
      <w:r w:rsidRPr="00295AB6">
        <w:t xml:space="preserve"> for the beta </w:t>
      </w:r>
      <w:r w:rsidRPr="00295AB6">
        <w:lastRenderedPageBreak/>
        <w:t xml:space="preserve">coefficient corresponding to PDO’s effect </w:t>
      </w:r>
      <w:r w:rsidR="00E87D4B" w:rsidRPr="00295AB6">
        <w:t>was</w:t>
      </w:r>
      <w:r w:rsidRPr="00295AB6">
        <w:t xml:space="preserve"> large and overlapping with 0, but this overlap was very small (Table 3-6). </w:t>
      </w:r>
      <w:r w:rsidR="00E87D4B" w:rsidRPr="00295AB6">
        <w:t>S</w:t>
      </w:r>
      <w:r w:rsidRPr="00295AB6">
        <w:t xml:space="preserve">upport for </w:t>
      </w:r>
      <w:proofErr w:type="spellStart"/>
      <w:r w:rsidR="00E87D4B" w:rsidRPr="00295AB6">
        <w:t>PDOlag</w:t>
      </w:r>
      <w:proofErr w:type="spellEnd"/>
      <w:r w:rsidR="00E87D4B" w:rsidRPr="00295AB6">
        <w:t xml:space="preserve"> and climate*group size</w:t>
      </w:r>
      <w:r w:rsidRPr="00295AB6">
        <w:t xml:space="preserve"> effects was </w:t>
      </w:r>
      <w:r w:rsidR="00E87D4B" w:rsidRPr="00295AB6">
        <w:t>weak (Table 3-6)</w:t>
      </w:r>
      <w:r w:rsidRPr="00295AB6">
        <w:t>.</w:t>
      </w:r>
      <w:r w:rsidR="00246393" w:rsidRPr="00295AB6">
        <w:t xml:space="preserve"> </w:t>
      </w:r>
    </w:p>
    <w:p w:rsidR="00246393" w:rsidRPr="00295AB6" w:rsidRDefault="00246393" w:rsidP="00CA2324">
      <w:pPr>
        <w:spacing w:line="480" w:lineRule="auto"/>
      </w:pPr>
    </w:p>
    <w:p w:rsidR="00CA2324" w:rsidRPr="00295AB6" w:rsidRDefault="00CA2324" w:rsidP="00CA2324">
      <w:pPr>
        <w:spacing w:line="480" w:lineRule="auto"/>
        <w:outlineLvl w:val="2"/>
      </w:pPr>
      <w:bookmarkStart w:id="43" w:name="_Toc263167192"/>
      <w:r w:rsidRPr="00295AB6">
        <w:t>Juveniles per female (average fecundity)</w:t>
      </w:r>
      <w:bookmarkEnd w:id="43"/>
    </w:p>
    <w:p w:rsidR="00CA2324" w:rsidRPr="00295AB6" w:rsidRDefault="00CA2324" w:rsidP="00CA2324">
      <w:pPr>
        <w:spacing w:line="480" w:lineRule="auto"/>
      </w:pPr>
      <w:r w:rsidRPr="00295AB6">
        <w:tab/>
        <w:t>AIC weights strongly supported a negative relationship between average fecundity and winter PDO</w:t>
      </w:r>
      <w:r w:rsidR="00246393" w:rsidRPr="00295AB6">
        <w:t xml:space="preserve">, and moderately supported a positive relationship with </w:t>
      </w:r>
      <w:proofErr w:type="spellStart"/>
      <w:r w:rsidR="00246393" w:rsidRPr="00295AB6">
        <w:t>PDO</w:t>
      </w:r>
      <w:r w:rsidR="00246393" w:rsidRPr="00295AB6">
        <w:rPr>
          <w:vertAlign w:val="subscript"/>
        </w:rPr>
        <w:t>lag</w:t>
      </w:r>
      <w:proofErr w:type="spellEnd"/>
      <w:r w:rsidR="00664172" w:rsidRPr="00295AB6">
        <w:t xml:space="preserve"> </w:t>
      </w:r>
      <w:r w:rsidRPr="00295AB6">
        <w:t>(Table 3-6).</w:t>
      </w:r>
      <w:r w:rsidR="00246393" w:rsidRPr="00295AB6">
        <w:t xml:space="preserve"> However,</w:t>
      </w:r>
      <w:r w:rsidRPr="00295AB6">
        <w:t xml:space="preserve"> the 95 % confidence interval for the model-averaged PDO</w:t>
      </w:r>
      <w:r w:rsidR="00246393" w:rsidRPr="00295AB6">
        <w:t xml:space="preserve"> and </w:t>
      </w:r>
      <w:proofErr w:type="spellStart"/>
      <w:r w:rsidR="00246393" w:rsidRPr="00295AB6">
        <w:t>PDO</w:t>
      </w:r>
      <w:r w:rsidR="00246393" w:rsidRPr="00295AB6">
        <w:rPr>
          <w:vertAlign w:val="subscript"/>
        </w:rPr>
        <w:t>lag</w:t>
      </w:r>
      <w:proofErr w:type="spellEnd"/>
      <w:r w:rsidRPr="00295AB6">
        <w:t xml:space="preserve"> beta coefficient</w:t>
      </w:r>
      <w:r w:rsidR="00246393" w:rsidRPr="00295AB6">
        <w:t>s</w:t>
      </w:r>
      <w:r w:rsidRPr="00295AB6">
        <w:t xml:space="preserve"> overlapped with zero. </w:t>
      </w:r>
      <w:r w:rsidR="00246393" w:rsidRPr="00295AB6">
        <w:t>Social Group effects were moderately supported, but did not show a consistent negative or positive relationship with fecundity (Table 3-6). I</w:t>
      </w:r>
      <w:r w:rsidR="00FF57B3" w:rsidRPr="00295AB6">
        <w:t>nteractions between climate and social effects</w:t>
      </w:r>
      <w:r w:rsidR="008C11ED" w:rsidRPr="00295AB6">
        <w:t xml:space="preserve"> </w:t>
      </w:r>
      <w:r w:rsidRPr="00295AB6">
        <w:t xml:space="preserve">were not as well supported, and the confidence intervals for their beta coefficients all </w:t>
      </w:r>
      <w:r w:rsidR="00FF57B3" w:rsidRPr="00295AB6">
        <w:t>included positive and negative values</w:t>
      </w:r>
      <w:r w:rsidRPr="00295AB6">
        <w:t>. Likelihood ratio tests indicated significant random effects of social group (intercept effect) on average fecundity, but no random slope effects were supported</w:t>
      </w:r>
      <w:r w:rsidR="00FF57B3" w:rsidRPr="00295AB6">
        <w:t xml:space="preserve"> (see table 3-2)</w:t>
      </w:r>
      <w:r w:rsidRPr="00295AB6">
        <w:t>.</w:t>
      </w:r>
    </w:p>
    <w:p w:rsidR="00CA2324" w:rsidRPr="00295AB6" w:rsidRDefault="00CA2324" w:rsidP="00CA2324">
      <w:pPr>
        <w:spacing w:line="480" w:lineRule="auto"/>
      </w:pPr>
    </w:p>
    <w:p w:rsidR="00CA2324" w:rsidRPr="00295AB6" w:rsidRDefault="00CA2324" w:rsidP="00CA2324">
      <w:pPr>
        <w:spacing w:line="480" w:lineRule="auto"/>
        <w:outlineLvl w:val="2"/>
      </w:pPr>
      <w:bookmarkStart w:id="44" w:name="_Toc263167193"/>
      <w:r w:rsidRPr="00295AB6">
        <w:t>Litter size</w:t>
      </w:r>
      <w:bookmarkEnd w:id="44"/>
    </w:p>
    <w:p w:rsidR="00CA2324" w:rsidRPr="00295AB6" w:rsidRDefault="00CA2324" w:rsidP="00CA2324">
      <w:pPr>
        <w:spacing w:line="480" w:lineRule="auto"/>
        <w:ind w:firstLine="720"/>
      </w:pPr>
      <w:r w:rsidRPr="00295AB6">
        <w:t xml:space="preserve">The null model had the smallest </w:t>
      </w:r>
      <w:r w:rsidRPr="00295AB6">
        <w:rPr>
          <w:bCs/>
        </w:rPr>
        <w:t>AIC</w:t>
      </w:r>
      <w:r w:rsidRPr="00295AB6">
        <w:rPr>
          <w:bCs/>
          <w:vertAlign w:val="subscript"/>
        </w:rPr>
        <w:t>C</w:t>
      </w:r>
      <w:r w:rsidRPr="00295AB6">
        <w:t xml:space="preserve"> value in the litter size model set, which means that litter size was not well predicted by group size, winter climate, or a combination of the two. </w:t>
      </w:r>
      <w:r w:rsidR="005C053A" w:rsidRPr="00295AB6">
        <w:t>The probability of a type II error was low. For example, for a model with litter size as a function of PDO alone, power associated with an effect size (Cohen’s f</w:t>
      </w:r>
      <w:r w:rsidR="005C053A" w:rsidRPr="00295AB6">
        <w:rPr>
          <w:vertAlign w:val="superscript"/>
        </w:rPr>
        <w:t>2</w:t>
      </w:r>
      <w:r w:rsidR="005C053A" w:rsidRPr="00295AB6">
        <w:t>) of 0.33, which corresponds to an R</w:t>
      </w:r>
      <w:r w:rsidR="005C053A" w:rsidRPr="00295AB6">
        <w:rPr>
          <w:vertAlign w:val="superscript"/>
        </w:rPr>
        <w:t>2</w:t>
      </w:r>
      <w:r w:rsidR="005C053A" w:rsidRPr="00295AB6">
        <w:t xml:space="preserve"> of 0.25 </w:t>
      </w:r>
      <w:fldSimple w:instr=" ADDIN ZOTERO_ITEM {&quot;sort&quot;:true,&quot;citationItems&quot;:[{&quot;uri&quot;:[&quot;http://zotero.org/users/145183/items/99P6QCH2&quot;]}]} ">
        <w:r w:rsidR="005C053A" w:rsidRPr="00295AB6">
          <w:t>(Cohen 1988)</w:t>
        </w:r>
      </w:fldSimple>
      <w:r w:rsidR="000064D0" w:rsidRPr="00295AB6">
        <w:t>, was 0.9</w:t>
      </w:r>
      <w:r w:rsidR="005C053A" w:rsidRPr="00295AB6">
        <w:t xml:space="preserve">5. </w:t>
      </w:r>
      <w:r w:rsidRPr="00295AB6">
        <w:t xml:space="preserve">Litter size ranged from one to six individuals, although </w:t>
      </w:r>
      <w:r w:rsidRPr="00295AB6">
        <w:lastRenderedPageBreak/>
        <w:t>these extreme values were rare. The mean litter size was three (Table 3-6). Average litter size did not vary significantly between social groups (F</w:t>
      </w:r>
      <w:r w:rsidRPr="00295AB6">
        <w:rPr>
          <w:vertAlign w:val="subscript"/>
        </w:rPr>
        <w:t>9</w:t>
      </w:r>
      <w:proofErr w:type="gramStart"/>
      <w:r w:rsidRPr="00295AB6">
        <w:rPr>
          <w:vertAlign w:val="subscript"/>
        </w:rPr>
        <w:t>,41</w:t>
      </w:r>
      <w:proofErr w:type="gramEnd"/>
      <w:r w:rsidRPr="00295AB6">
        <w:rPr>
          <w:vertAlign w:val="subscript"/>
        </w:rPr>
        <w:t xml:space="preserve"> </w:t>
      </w:r>
      <w:r w:rsidRPr="00295AB6">
        <w:t xml:space="preserve">= 0.606, p = 0.78; Fig. 3-5). </w:t>
      </w:r>
    </w:p>
    <w:p w:rsidR="00CA2324" w:rsidRPr="00295AB6" w:rsidRDefault="00CA2324" w:rsidP="00CA2324">
      <w:pPr>
        <w:spacing w:line="480" w:lineRule="auto"/>
        <w:rPr>
          <w:b/>
        </w:rPr>
      </w:pPr>
    </w:p>
    <w:p w:rsidR="00CA2324" w:rsidRPr="00295AB6" w:rsidRDefault="00CA2324" w:rsidP="00CA2324">
      <w:pPr>
        <w:spacing w:line="480" w:lineRule="auto"/>
        <w:outlineLvl w:val="1"/>
        <w:rPr>
          <w:b/>
        </w:rPr>
      </w:pPr>
      <w:bookmarkStart w:id="45" w:name="_Toc263167194"/>
      <w:r w:rsidRPr="00295AB6">
        <w:rPr>
          <w:b/>
        </w:rPr>
        <w:t>Discussion</w:t>
      </w:r>
      <w:bookmarkEnd w:id="45"/>
    </w:p>
    <w:p w:rsidR="00B2106E" w:rsidRPr="00295AB6" w:rsidRDefault="00B2106E" w:rsidP="00CA2324">
      <w:pPr>
        <w:spacing w:line="480" w:lineRule="auto"/>
        <w:outlineLvl w:val="1"/>
      </w:pPr>
      <w:r w:rsidRPr="00295AB6">
        <w:rPr>
          <w:b/>
        </w:rPr>
        <w:tab/>
      </w:r>
      <w:r w:rsidRPr="00295AB6">
        <w:t>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w:t>
      </w:r>
    </w:p>
    <w:p w:rsidR="00CC12D7" w:rsidRPr="00295AB6" w:rsidRDefault="00CC12D7" w:rsidP="00CA2324">
      <w:pPr>
        <w:spacing w:line="480" w:lineRule="auto"/>
        <w:outlineLvl w:val="1"/>
      </w:pPr>
    </w:p>
    <w:p w:rsidR="00CC12D7" w:rsidRPr="00295AB6" w:rsidRDefault="00CC12D7" w:rsidP="00CA2324">
      <w:pPr>
        <w:spacing w:line="480" w:lineRule="auto"/>
        <w:outlineLvl w:val="1"/>
      </w:pPr>
      <w:r w:rsidRPr="00295AB6">
        <w:t>Evolved Constraints</w:t>
      </w:r>
    </w:p>
    <w:p w:rsidR="00CA2324" w:rsidRPr="00295AB6" w:rsidRDefault="00CA2324" w:rsidP="00CA2324">
      <w:pPr>
        <w:spacing w:line="480" w:lineRule="auto"/>
      </w:pPr>
      <w:r w:rsidRPr="00295AB6">
        <w:tab/>
        <w:t xml:space="preserve">Contrary to the predictions of the Evolved Constraint Hypothesis, breeding in the previous year </w:t>
      </w:r>
      <w:r w:rsidR="008C11ED" w:rsidRPr="00295AB6">
        <w:t>had almost no effect on the probability that an individual would breed in the current year</w:t>
      </w:r>
      <w:r w:rsidRPr="00295AB6">
        <w:t xml:space="preserve">. </w:t>
      </w:r>
      <w:commentRangeStart w:id="46"/>
      <w:r w:rsidRPr="00295AB6">
        <w:t>These</w:t>
      </w:r>
      <w:commentRangeEnd w:id="46"/>
      <w:r w:rsidR="00241884">
        <w:rPr>
          <w:rStyle w:val="CommentReference"/>
        </w:rPr>
        <w:commentReference w:id="46"/>
      </w:r>
      <w:r w:rsidRPr="00295AB6">
        <w:t xml:space="preserve"> findings contrast with the only other study of hoary marmot breeding patterns (</w:t>
      </w:r>
      <w:proofErr w:type="spellStart"/>
      <w:r w:rsidRPr="00295AB6">
        <w:t>Barash</w:t>
      </w:r>
      <w:proofErr w:type="spellEnd"/>
      <w:r w:rsidRPr="00295AB6">
        <w:t xml:space="preserve"> 1974)</w:t>
      </w:r>
      <w:del w:id="47" w:author="Vijay P Patil" w:date="2012-06-18T11:35:00Z">
        <w:r w:rsidR="0001750B" w:rsidRPr="00295AB6" w:rsidDel="00241884">
          <w:delText xml:space="preserve"> </w:delText>
        </w:r>
      </w:del>
      <w:r w:rsidRPr="00295AB6">
        <w:t xml:space="preserve"> in which biennial breeding was first suggested. However, the former study was based on a sample of only 9 adult females, and took place during a single summer. In fact, the hypothesis of biennial breeding was derived primarily from </w:t>
      </w:r>
      <w:proofErr w:type="spellStart"/>
      <w:r w:rsidRPr="00295AB6">
        <w:t>Barash’s</w:t>
      </w:r>
      <w:proofErr w:type="spellEnd"/>
      <w:r w:rsidRPr="00295AB6">
        <w:t xml:space="preserve"> (1974) observation of behavioral associations between adult female marmots, yearlings, and juveniles, and from the observation that approximately half of all females successfully weaned young in a given year. </w:t>
      </w:r>
    </w:p>
    <w:p w:rsidR="00CA2324" w:rsidRPr="00295AB6" w:rsidRDefault="00CA2324" w:rsidP="00CA2324">
      <w:pPr>
        <w:spacing w:line="480" w:lineRule="auto"/>
      </w:pPr>
      <w:r w:rsidRPr="00295AB6">
        <w:lastRenderedPageBreak/>
        <w:tab/>
        <w:t xml:space="preserve">Interestingly, the latter finding </w:t>
      </w:r>
      <w:r w:rsidR="00976212" w:rsidRPr="00295AB6">
        <w:t xml:space="preserve">is consistent with the results of our breeding probability estimates for mature </w:t>
      </w:r>
      <w:r w:rsidR="008334C7" w:rsidRPr="00295AB6">
        <w:t xml:space="preserve">(&gt;3 years) </w:t>
      </w:r>
      <w:r w:rsidR="00976212" w:rsidRPr="00295AB6">
        <w:t>females</w:t>
      </w:r>
      <w:r w:rsidRPr="00295AB6">
        <w:t xml:space="preserve"> (Fig. 3-1). Hoary marmot breeding patterns were also consistent between the two periods of </w:t>
      </w:r>
      <w:r w:rsidR="008C11ED" w:rsidRPr="00295AB6">
        <w:t>our</w:t>
      </w:r>
      <w:r w:rsidRPr="00295AB6">
        <w:t xml:space="preserve"> study</w:t>
      </w:r>
      <w:r w:rsidR="00976212" w:rsidRPr="00295AB6">
        <w:t xml:space="preserve"> (1999-2004 and 2007-2009)</w:t>
      </w:r>
      <w:r w:rsidRPr="00295AB6">
        <w:t xml:space="preserve">. </w:t>
      </w:r>
      <w:r w:rsidR="008334C7" w:rsidRPr="00295AB6">
        <w:t>W</w:t>
      </w:r>
      <w:r w:rsidR="0064736E" w:rsidRPr="00295AB6">
        <w:t>e were</w:t>
      </w:r>
      <w:r w:rsidRPr="00295AB6">
        <w:t xml:space="preserve"> able to accurately predict the number of litters produced</w:t>
      </w:r>
      <w:r w:rsidR="008334C7" w:rsidRPr="00295AB6">
        <w:t xml:space="preserve"> in 2007-2009</w:t>
      </w:r>
      <w:r w:rsidRPr="00295AB6">
        <w:t xml:space="preserve"> </w:t>
      </w:r>
      <w:r w:rsidR="008334C7" w:rsidRPr="00295AB6">
        <w:t>using models that were parameterized with data from 1999-2004 (Fig. 3-2)</w:t>
      </w:r>
      <w:r w:rsidRPr="00295AB6">
        <w:t xml:space="preserve">. </w:t>
      </w:r>
      <w:r w:rsidR="008334C7" w:rsidRPr="00295AB6">
        <w:t xml:space="preserve">Hoary marmots do not produce multiple litters per year (Kyle et al. 2007), so the number of litters is a reasonable surrogate for the number of breeding females. </w:t>
      </w:r>
      <w:r w:rsidR="008C11ED" w:rsidRPr="00295AB6">
        <w:t xml:space="preserve">This </w:t>
      </w:r>
      <w:r w:rsidR="008334C7" w:rsidRPr="00295AB6">
        <w:t xml:space="preserve">temporal </w:t>
      </w:r>
      <w:r w:rsidR="008C11ED" w:rsidRPr="00295AB6">
        <w:t>consistency</w:t>
      </w:r>
      <w:r w:rsidR="008334C7" w:rsidRPr="00295AB6">
        <w:t xml:space="preserve"> in breeding probability</w:t>
      </w:r>
      <w:r w:rsidRPr="00295AB6">
        <w:t xml:space="preserve"> suggests that there is an intrinsic constraint on reproduction in hoary marmots, </w:t>
      </w:r>
      <w:commentRangeStart w:id="48"/>
      <w:r w:rsidRPr="00295AB6">
        <w:t>although</w:t>
      </w:r>
      <w:commentRangeEnd w:id="48"/>
      <w:r w:rsidR="00431CA5">
        <w:rPr>
          <w:rStyle w:val="CommentReference"/>
        </w:rPr>
        <w:commentReference w:id="48"/>
      </w:r>
      <w:r w:rsidRPr="00295AB6">
        <w:t xml:space="preserve"> the mechanism behind such a constraint is still unknown.</w:t>
      </w:r>
      <w:r w:rsidRPr="00295AB6">
        <w:rPr>
          <w:b/>
        </w:rPr>
        <w:t xml:space="preserve"> </w:t>
      </w:r>
    </w:p>
    <w:p w:rsidR="00CA2324" w:rsidRPr="00295AB6" w:rsidRDefault="00CA2324" w:rsidP="00CA2324">
      <w:pPr>
        <w:spacing w:line="480" w:lineRule="auto"/>
      </w:pPr>
    </w:p>
    <w:p w:rsidR="00976212" w:rsidRPr="00295AB6" w:rsidRDefault="00976212" w:rsidP="00976212">
      <w:pPr>
        <w:spacing w:line="480" w:lineRule="auto"/>
        <w:outlineLvl w:val="2"/>
      </w:pPr>
      <w:r w:rsidRPr="00295AB6">
        <w:t>Ecological Constraints</w:t>
      </w:r>
    </w:p>
    <w:p w:rsidR="00E44E8A" w:rsidRPr="00295AB6" w:rsidRDefault="00976212" w:rsidP="00976212">
      <w:pPr>
        <w:spacing w:line="480" w:lineRule="auto"/>
      </w:pPr>
      <w:r w:rsidRPr="00295AB6">
        <w:tab/>
        <w:t xml:space="preserve">Breeding </w:t>
      </w:r>
      <w:commentRangeStart w:id="49"/>
      <w:r w:rsidRPr="00295AB6">
        <w:t>probability</w:t>
      </w:r>
      <w:commentRangeEnd w:id="49"/>
      <w:r w:rsidR="00241884">
        <w:rPr>
          <w:rStyle w:val="CommentReference"/>
        </w:rPr>
        <w:commentReference w:id="49"/>
      </w:r>
      <w:r w:rsidRPr="00295AB6">
        <w:t xml:space="preserve"> was insensitive to the depth and duration of snowpack the previous </w:t>
      </w:r>
      <w:commentRangeStart w:id="50"/>
      <w:r w:rsidRPr="00295AB6">
        <w:t>winter</w:t>
      </w:r>
      <w:commentRangeEnd w:id="50"/>
      <w:r w:rsidR="00241884">
        <w:rPr>
          <w:rStyle w:val="CommentReference"/>
        </w:rPr>
        <w:commentReference w:id="50"/>
      </w:r>
      <w:r w:rsidRPr="00295AB6">
        <w:t xml:space="preserve">. </w:t>
      </w:r>
      <w:commentRangeStart w:id="51"/>
      <w:r w:rsidR="00D8476C" w:rsidRPr="00295AB6">
        <w:t>Winter</w:t>
      </w:r>
      <w:commentRangeEnd w:id="51"/>
      <w:r w:rsidR="00431CA5">
        <w:rPr>
          <w:rStyle w:val="CommentReference"/>
        </w:rPr>
        <w:commentReference w:id="51"/>
      </w:r>
      <w:r w:rsidR="00D8476C" w:rsidRPr="00295AB6">
        <w:t xml:space="preserve"> conditions may have consistently been harsh enough that their influence overwhelmed the effects of female body condition and breeding history. Alternatively, a constant breeding probability could </w:t>
      </w:r>
      <w:r w:rsidR="00E44E8A" w:rsidRPr="00295AB6">
        <w:t xml:space="preserve">have </w:t>
      </w:r>
      <w:r w:rsidR="00D8476C" w:rsidRPr="00295AB6">
        <w:t>evolve</w:t>
      </w:r>
      <w:r w:rsidR="00E44E8A" w:rsidRPr="00295AB6">
        <w:t>d</w:t>
      </w:r>
      <w:r w:rsidR="00D8476C" w:rsidRPr="00295AB6">
        <w:t xml:space="preserve"> as a response to environme</w:t>
      </w:r>
      <w:r w:rsidR="00E44E8A" w:rsidRPr="00295AB6">
        <w:t>ntal variability and the resulting uncertainty in the probability that an individual marmot will survive from one breeding opportunity to the next. Finally, a constant breeding effort may come at the expense of fecundity, which was inversely related to winter PDO (highest in years with deep snowpack during hibernation</w:t>
      </w:r>
      <w:r w:rsidR="006B2B02" w:rsidRPr="00295AB6">
        <w:t xml:space="preserve">. </w:t>
      </w:r>
    </w:p>
    <w:p w:rsidR="00571652" w:rsidRPr="00295AB6" w:rsidRDefault="00571652" w:rsidP="00571652">
      <w:pPr>
        <w:spacing w:line="480" w:lineRule="auto"/>
        <w:outlineLvl w:val="2"/>
      </w:pPr>
      <w:bookmarkStart w:id="52" w:name="_Toc263167195"/>
    </w:p>
    <w:p w:rsidR="00571652" w:rsidRPr="00295AB6" w:rsidRDefault="00571652" w:rsidP="00571652">
      <w:pPr>
        <w:spacing w:line="480" w:lineRule="auto"/>
        <w:outlineLvl w:val="2"/>
      </w:pPr>
      <w:r w:rsidRPr="00295AB6">
        <w:t>Social Constraints</w:t>
      </w:r>
    </w:p>
    <w:p w:rsidR="00571652" w:rsidRPr="00295AB6" w:rsidRDefault="00571652" w:rsidP="00571652">
      <w:pPr>
        <w:spacing w:line="480" w:lineRule="auto"/>
      </w:pPr>
      <w:r w:rsidRPr="00295AB6">
        <w:lastRenderedPageBreak/>
        <w:tab/>
        <w:t xml:space="preserve">Our results did not support the Social Constraint Hypothesis. Complete reproductive suppression can be said to occur when only one female per social group is allowed to breed (Blumstein and </w:t>
      </w:r>
      <w:proofErr w:type="spellStart"/>
      <w:r w:rsidRPr="00295AB6">
        <w:t>Armitage</w:t>
      </w:r>
      <w:proofErr w:type="spellEnd"/>
      <w:r w:rsidRPr="00295AB6">
        <w:t xml:space="preserve"> 1999). Genetic parentage analyses have already shown that hoary marmot social groups are </w:t>
      </w:r>
      <w:proofErr w:type="spellStart"/>
      <w:r w:rsidRPr="00295AB6">
        <w:t>facultatively</w:t>
      </w:r>
      <w:proofErr w:type="spellEnd"/>
      <w:r w:rsidRPr="00295AB6">
        <w:t xml:space="preserve"> </w:t>
      </w:r>
      <w:proofErr w:type="spellStart"/>
      <w:r w:rsidRPr="00295AB6">
        <w:t>polygynous</w:t>
      </w:r>
      <w:proofErr w:type="spellEnd"/>
      <w:r w:rsidRPr="00295AB6">
        <w:t>, meaning that complete suppression i</w:t>
      </w:r>
      <w:ins w:id="53" w:author="Vijay Patil" w:date="2011-10-21T19:33:00Z">
        <w:r w:rsidR="00431CA5">
          <w:t>s not universal</w:t>
        </w:r>
      </w:ins>
      <w:del w:id="54" w:author="Vijay Patil" w:date="2011-10-21T19:33:00Z">
        <w:r w:rsidRPr="00295AB6" w:rsidDel="00431CA5">
          <w:delText>s not the rule</w:delText>
        </w:r>
      </w:del>
      <w:r w:rsidRPr="00295AB6">
        <w:t xml:space="preserve"> (Kyle et al. 2007). We add to that result by showing that the number of adult females per social group had almost no influence on breeding probability, meaning that partial reproductive suppression (a reduction in subordinate fecundity due to harassment by dominant animals; Blumstein and </w:t>
      </w:r>
      <w:proofErr w:type="spellStart"/>
      <w:r w:rsidRPr="00295AB6">
        <w:t>Armitage</w:t>
      </w:r>
      <w:proofErr w:type="spellEnd"/>
      <w:r w:rsidRPr="00295AB6">
        <w:t xml:space="preserve"> 1999) was also unimportant. Similarly, social group size had no influence on average fecundity, and was positively </w:t>
      </w:r>
      <w:commentRangeStart w:id="55"/>
      <w:r w:rsidRPr="00295AB6">
        <w:t>related</w:t>
      </w:r>
      <w:commentRangeEnd w:id="55"/>
      <w:r w:rsidR="00241884">
        <w:rPr>
          <w:rStyle w:val="CommentReference"/>
        </w:rPr>
        <w:commentReference w:id="55"/>
      </w:r>
      <w:r w:rsidRPr="00295AB6">
        <w:t xml:space="preserve"> to the number of juveniles born per group in a given year. When social structure was modeled using the number of adult females as a covariate instead of total group size, the results were essentially the same.</w:t>
      </w:r>
    </w:p>
    <w:p w:rsidR="00571652" w:rsidRPr="00295AB6" w:rsidRDefault="00571652" w:rsidP="00571652">
      <w:pPr>
        <w:spacing w:line="480" w:lineRule="auto"/>
      </w:pPr>
      <w:r w:rsidRPr="00295AB6">
        <w:tab/>
        <w:t xml:space="preserve">Age can influence breeding success in most mammal species (Harvey and </w:t>
      </w:r>
      <w:proofErr w:type="spellStart"/>
      <w:r w:rsidRPr="00295AB6">
        <w:t>Zammuto</w:t>
      </w:r>
      <w:proofErr w:type="spellEnd"/>
      <w:r w:rsidRPr="00295AB6">
        <w:t xml:space="preserve">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more experienced females were more likely to be dominant, as is the case in alpine marmots (</w:t>
      </w:r>
      <w:proofErr w:type="spellStart"/>
      <w:r w:rsidRPr="00295AB6">
        <w:t>Hackländer</w:t>
      </w:r>
      <w:proofErr w:type="spellEnd"/>
      <w:r w:rsidRPr="00295AB6">
        <w:t xml:space="preserve"> et al. 2003). On the other hand, social mechanisms are not required to explain a link between age and reproduction: younger </w:t>
      </w:r>
      <w:commentRangeStart w:id="56"/>
      <w:r w:rsidRPr="00295AB6">
        <w:t>females</w:t>
      </w:r>
      <w:commentRangeEnd w:id="56"/>
      <w:r w:rsidR="00431CA5">
        <w:rPr>
          <w:rStyle w:val="CommentReference"/>
        </w:rPr>
        <w:commentReference w:id="56"/>
      </w:r>
      <w:r w:rsidRPr="00295AB6">
        <w:t xml:space="preserve"> could simply be less effective at caring for their young, or less likely to reach parturition </w:t>
      </w:r>
      <w:r w:rsidRPr="00295AB6">
        <w:lastRenderedPageBreak/>
        <w:t xml:space="preserve">successfully. Because mating, birth, and weaning took place primarily underground at our site (Kyle et al. 2007), we cannot conclusively determine which explanation is correct. </w:t>
      </w:r>
      <w:bookmarkEnd w:id="52"/>
    </w:p>
    <w:p w:rsidR="00C26D6E" w:rsidRDefault="00C26D6E" w:rsidP="00571652">
      <w:pPr>
        <w:spacing w:line="480" w:lineRule="auto"/>
      </w:pPr>
    </w:p>
    <w:p w:rsidR="00571652" w:rsidRPr="00295AB6" w:rsidRDefault="00571652" w:rsidP="00571652">
      <w:pPr>
        <w:spacing w:line="480" w:lineRule="auto"/>
      </w:pPr>
      <w:r w:rsidRPr="00295AB6">
        <w:t>Cost of reproduction</w:t>
      </w:r>
    </w:p>
    <w:p w:rsidR="0061500A" w:rsidRPr="00295AB6" w:rsidRDefault="0061500A" w:rsidP="0061500A">
      <w:pPr>
        <w:spacing w:line="480" w:lineRule="auto"/>
      </w:pPr>
      <w:r w:rsidRPr="00295AB6">
        <w:tab/>
      </w:r>
      <w:del w:id="57" w:author="Vijay Patil" w:date="2011-10-21T19:35:00Z">
        <w:r w:rsidRPr="00295AB6" w:rsidDel="009E2357">
          <w:delText xml:space="preserve">Breeding females incurred an energetic cost in terms of body condition </w:delText>
        </w:r>
      </w:del>
      <w:r w:rsidRPr="00295AB6">
        <w:t xml:space="preserve">The seasonal activity patterns of breeding adult females in our study were consistent with those described by </w:t>
      </w:r>
      <w:proofErr w:type="spellStart"/>
      <w:r w:rsidRPr="00295AB6">
        <w:t>Barash</w:t>
      </w:r>
      <w:proofErr w:type="spellEnd"/>
      <w:r w:rsidRPr="00295AB6">
        <w:t xml:space="preserve"> (1980), which means they probably incurred similar energetic costs. In addition, breeders were at an energetic disadvantage by the end of the season (Fig. 3-4). Nevertheless, unlike alpine marmots (</w:t>
      </w:r>
      <w:proofErr w:type="spellStart"/>
      <w:r w:rsidRPr="00295AB6">
        <w:t>Hackländer</w:t>
      </w:r>
      <w:proofErr w:type="spellEnd"/>
      <w:r w:rsidRPr="00295AB6">
        <w:t xml:space="preserve"> and Arnold 2003), breeders </w:t>
      </w:r>
      <w:ins w:id="58" w:author="Vijay P Patil" w:date="2012-06-18T11:38:00Z">
        <w:r w:rsidR="00F30234">
          <w:t xml:space="preserve">from the previous year </w:t>
        </w:r>
      </w:ins>
      <w:r w:rsidRPr="00295AB6">
        <w:t>were no more likely to forgo future reproductive opportunities than other females.</w:t>
      </w:r>
    </w:p>
    <w:p w:rsidR="009E2357" w:rsidRDefault="00571652" w:rsidP="00216B7B">
      <w:pPr>
        <w:spacing w:line="480" w:lineRule="auto"/>
        <w:outlineLvl w:val="2"/>
        <w:rPr>
          <w:ins w:id="59" w:author="Vijay Patil" w:date="2011-10-21T19:36:00Z"/>
        </w:rPr>
      </w:pPr>
      <w:r w:rsidRPr="00295AB6">
        <w:tab/>
      </w:r>
      <w:r w:rsidR="0061500A" w:rsidRPr="00295AB6">
        <w:t xml:space="preserve">Given the harsh </w:t>
      </w:r>
      <w:proofErr w:type="spellStart"/>
      <w:r w:rsidR="0061500A" w:rsidRPr="00295AB6">
        <w:t>enviornment</w:t>
      </w:r>
      <w:proofErr w:type="spellEnd"/>
      <w:r w:rsidR="0061500A" w:rsidRPr="00295AB6">
        <w:t xml:space="preserve"> in which they live, and the importance of adequate energy reserves during hibernation, </w:t>
      </w:r>
      <w:proofErr w:type="spellStart"/>
      <w:r w:rsidR="0061500A" w:rsidRPr="00295AB6">
        <w:t>Barash</w:t>
      </w:r>
      <w:proofErr w:type="spellEnd"/>
      <w:r w:rsidR="0061500A" w:rsidRPr="00295AB6">
        <w:t xml:space="preserve"> (1980), suggested that maximizing survival at the expense of frequent breeding was an adaptive strategy for hoary marmots. However, </w:t>
      </w:r>
      <w:r w:rsidRPr="00295AB6">
        <w:t xml:space="preserve">the energetic costs associated with breeding and weaning young </w:t>
      </w:r>
      <w:r w:rsidR="0061500A" w:rsidRPr="00295AB6">
        <w:t>had no measurable impact on survival in our study.</w:t>
      </w:r>
      <w:r w:rsidRPr="00295AB6">
        <w:t xml:space="preserve"> </w:t>
      </w:r>
      <w:r w:rsidR="0061500A" w:rsidRPr="00295AB6">
        <w:t xml:space="preserve">This result was consistent with the absence of biennial breeding, because without a high fitness cost of annual reproduction, there is no selective pressure </w:t>
      </w:r>
      <w:proofErr w:type="gramStart"/>
      <w:r w:rsidR="0061500A" w:rsidRPr="00295AB6">
        <w:t>for  reproductive</w:t>
      </w:r>
      <w:proofErr w:type="gramEnd"/>
      <w:r w:rsidR="0061500A" w:rsidRPr="00295AB6">
        <w:t xml:space="preserve"> skipping . Non-breeders and breeders had similar survival probabilities throughout the study period, despite a decline in average </w:t>
      </w:r>
      <w:r w:rsidR="00C26D6E">
        <w:t xml:space="preserve">annual </w:t>
      </w:r>
      <w:r w:rsidR="0061500A" w:rsidRPr="00295AB6">
        <w:t xml:space="preserve">adult female survival from 0.88 to 0.55 (Fig. 3-3). This decline was strongly related to PDO and </w:t>
      </w:r>
      <w:proofErr w:type="spellStart"/>
      <w:r w:rsidR="0061500A" w:rsidRPr="00295AB6">
        <w:t>PDOlag</w:t>
      </w:r>
      <w:proofErr w:type="spellEnd"/>
      <w:r w:rsidR="0061500A" w:rsidRPr="00295AB6">
        <w:t xml:space="preserve">, meaning that </w:t>
      </w:r>
      <w:ins w:id="60" w:author="Vijay P Patil" w:date="2012-06-18T11:39:00Z">
        <w:r w:rsidR="00F30234">
          <w:t xml:space="preserve">adult female </w:t>
        </w:r>
      </w:ins>
      <w:r w:rsidR="0061500A" w:rsidRPr="00295AB6">
        <w:t xml:space="preserve">survival probabilities were sensitive to </w:t>
      </w:r>
      <w:r w:rsidR="0061500A" w:rsidRPr="00295AB6">
        <w:lastRenderedPageBreak/>
        <w:t>winter climate and the timing of spring snowmelt</w:t>
      </w:r>
      <w:ins w:id="61" w:author="Vijay P Patil" w:date="2012-06-18T11:39:00Z">
        <w:r w:rsidR="00F30234">
          <w:t xml:space="preserve"> (cite </w:t>
        </w:r>
        <w:proofErr w:type="spellStart"/>
        <w:r w:rsidR="00F30234">
          <w:t>patil</w:t>
        </w:r>
        <w:proofErr w:type="spellEnd"/>
        <w:r w:rsidR="00F30234">
          <w:t xml:space="preserve"> et al., Morrison and </w:t>
        </w:r>
        <w:proofErr w:type="spellStart"/>
        <w:r w:rsidR="00F30234">
          <w:t>hik</w:t>
        </w:r>
        <w:proofErr w:type="spellEnd"/>
        <w:r w:rsidR="00F30234">
          <w:t>)</w:t>
        </w:r>
      </w:ins>
      <w:r w:rsidR="0061500A" w:rsidRPr="00295AB6">
        <w:t xml:space="preserve">. </w:t>
      </w:r>
    </w:p>
    <w:p w:rsidR="009E2357" w:rsidRDefault="009E2357" w:rsidP="00216B7B">
      <w:pPr>
        <w:spacing w:line="480" w:lineRule="auto"/>
        <w:outlineLvl w:val="2"/>
        <w:rPr>
          <w:ins w:id="62" w:author="Vijay Patil" w:date="2011-10-21T19:36:00Z"/>
        </w:rPr>
      </w:pPr>
    </w:p>
    <w:p w:rsidR="00216B7B" w:rsidRPr="00295AB6" w:rsidRDefault="00216B7B" w:rsidP="00216B7B">
      <w:pPr>
        <w:spacing w:line="480" w:lineRule="auto"/>
        <w:outlineLvl w:val="2"/>
      </w:pPr>
      <w:r w:rsidRPr="00295AB6">
        <w:t>Comparisons with other marmot species</w:t>
      </w:r>
    </w:p>
    <w:p w:rsidR="00216B7B" w:rsidRPr="00295AB6" w:rsidRDefault="00216B7B" w:rsidP="00216B7B">
      <w:pPr>
        <w:spacing w:line="480" w:lineRule="auto"/>
      </w:pPr>
      <w:r w:rsidRPr="00295AB6">
        <w:tab/>
        <w:t>Despite its potential importance, variation in breeding probability has received much less attention than fecundity or survival in demographic studies of mammals (</w:t>
      </w:r>
      <w:proofErr w:type="spellStart"/>
      <w:r w:rsidRPr="00295AB6">
        <w:t>Ozgul</w:t>
      </w:r>
      <w:proofErr w:type="spellEnd"/>
      <w:r w:rsidRPr="00295AB6">
        <w:t xml:space="preserve"> et al. 2007). At a coarse scale, average breeding probability is remarkably similar across the genus </w:t>
      </w:r>
      <w:proofErr w:type="spellStart"/>
      <w:r w:rsidRPr="00295AB6">
        <w:rPr>
          <w:i/>
        </w:rPr>
        <w:t>Marmota</w:t>
      </w:r>
      <w:proofErr w:type="spellEnd"/>
      <w:r w:rsidRPr="00295AB6">
        <w:t xml:space="preserve">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w:t>
      </w:r>
      <w:proofErr w:type="spellStart"/>
      <w:r w:rsidRPr="00295AB6">
        <w:t>Armitage</w:t>
      </w:r>
      <w:proofErr w:type="spellEnd"/>
      <w:r w:rsidRPr="00295AB6">
        <w:t xml:space="preserve"> 2004, Griffin et al. 2007). In addition, the marmot species with the lowest reported rate of breeding success, the golden marmot (</w:t>
      </w:r>
      <w:proofErr w:type="spellStart"/>
      <w:r w:rsidRPr="00295AB6">
        <w:rPr>
          <w:i/>
        </w:rPr>
        <w:t>Marmota</w:t>
      </w:r>
      <w:proofErr w:type="spellEnd"/>
      <w:r w:rsidRPr="00295AB6">
        <w:rPr>
          <w:i/>
        </w:rPr>
        <w:t xml:space="preserve"> </w:t>
      </w:r>
      <w:proofErr w:type="spellStart"/>
      <w:r w:rsidRPr="00295AB6">
        <w:rPr>
          <w:i/>
        </w:rPr>
        <w:t>caudata</w:t>
      </w:r>
      <w:proofErr w:type="spellEnd"/>
      <w:r w:rsidRPr="00295AB6">
        <w:t>), lives in an environment that, while no colder than our study site, is more arid and less productive (Blumstein and Arnold 1998). For alpine marmots, winter weather does not affect breeding success, but body condition at the end of hibernation is important (</w:t>
      </w:r>
      <w:proofErr w:type="spellStart"/>
      <w:r w:rsidR="00571652" w:rsidRPr="00295AB6">
        <w:t>Hackländer</w:t>
      </w:r>
      <w:proofErr w:type="spellEnd"/>
      <w:r w:rsidRPr="00295AB6">
        <w:t xml:space="preserve"> and Arnold 1999). Taken together, these </w:t>
      </w:r>
      <w:ins w:id="63" w:author="Vijay Patil" w:date="2011-10-21T19:37:00Z">
        <w:r w:rsidR="009E2357">
          <w:t>studies</w:t>
        </w:r>
      </w:ins>
      <w:del w:id="64" w:author="Vijay Patil" w:date="2011-10-21T19:37:00Z">
        <w:r w:rsidRPr="00295AB6" w:rsidDel="009E2357">
          <w:delText>data</w:delText>
        </w:r>
      </w:del>
      <w:r w:rsidRPr="00295AB6">
        <w:t xml:space="preserve"> support the Ecological Constraint hypothesis as a potential influence on breeding probability</w:t>
      </w:r>
      <w:r w:rsidR="006946BB" w:rsidRPr="00295AB6">
        <w:t xml:space="preserve"> for the genus </w:t>
      </w:r>
      <w:commentRangeStart w:id="65"/>
      <w:proofErr w:type="spellStart"/>
      <w:r w:rsidR="006946BB" w:rsidRPr="00295AB6">
        <w:rPr>
          <w:i/>
        </w:rPr>
        <w:t>Marmota</w:t>
      </w:r>
      <w:commentRangeEnd w:id="65"/>
      <w:proofErr w:type="spellEnd"/>
      <w:r w:rsidR="009E2357">
        <w:rPr>
          <w:rStyle w:val="CommentReference"/>
        </w:rPr>
        <w:commentReference w:id="65"/>
      </w:r>
      <w:ins w:id="66" w:author="Vijay P Patil" w:date="2012-06-18T11:40:00Z">
        <w:r w:rsidR="00F30234">
          <w:rPr>
            <w:i/>
          </w:rPr>
          <w:t xml:space="preserve"> as a whole</w:t>
        </w:r>
      </w:ins>
      <w:r w:rsidRPr="00295AB6">
        <w:t>.</w:t>
      </w:r>
    </w:p>
    <w:p w:rsidR="00620454" w:rsidRDefault="00216B7B" w:rsidP="006946BB">
      <w:pPr>
        <w:spacing w:line="480" w:lineRule="auto"/>
        <w:ind w:firstLine="720"/>
      </w:pPr>
      <w:r w:rsidRPr="00295AB6">
        <w:t>It i</w:t>
      </w:r>
      <w:r w:rsidR="006946BB" w:rsidRPr="00295AB6">
        <w:t>s not clear why hoary marmot breeding patterns were less sensitive to climate than those of other marmot species. Spatial variation in habitat quality can affect reproduction (</w:t>
      </w:r>
      <w:proofErr w:type="spellStart"/>
      <w:r w:rsidR="006946BB" w:rsidRPr="00295AB6">
        <w:t>Ozgul</w:t>
      </w:r>
      <w:proofErr w:type="spellEnd"/>
      <w:r w:rsidR="006946BB" w:rsidRPr="00295AB6">
        <w:t xml:space="preserve"> et al. 2007), so differences between social group </w:t>
      </w:r>
      <w:r w:rsidR="006946BB" w:rsidRPr="00295AB6">
        <w:lastRenderedPageBreak/>
        <w:t>territories could have obscured some underlying climate-related pattern. However, the amount of food naturally available to hoary marmots in our study area was not a constraint on growth</w:t>
      </w:r>
      <w:r w:rsidR="008334C7" w:rsidRPr="00295AB6">
        <w:t>, body condition,</w:t>
      </w:r>
      <w:r w:rsidR="006946BB" w:rsidRPr="00295AB6">
        <w:t xml:space="preserve"> or survival</w:t>
      </w:r>
      <w:ins w:id="67" w:author="Vijay P Patil" w:date="2012-06-18T11:40:00Z">
        <w:r w:rsidR="00F30234">
          <w:t xml:space="preserve"> (cite)</w:t>
        </w:r>
      </w:ins>
      <w:r w:rsidR="006946BB" w:rsidRPr="00295AB6">
        <w:t xml:space="preserve">. Adult marmots that </w:t>
      </w:r>
      <w:commentRangeStart w:id="68"/>
      <w:r w:rsidR="006946BB" w:rsidRPr="00295AB6">
        <w:t>were</w:t>
      </w:r>
      <w:commentRangeEnd w:id="68"/>
      <w:r w:rsidR="00F30234">
        <w:rPr>
          <w:rStyle w:val="CommentReference"/>
        </w:rPr>
        <w:commentReference w:id="68"/>
      </w:r>
      <w:r w:rsidR="006946BB" w:rsidRPr="00295AB6">
        <w:t xml:space="preserve"> fed rabbit chow </w:t>
      </w:r>
      <w:r w:rsidR="006946BB" w:rsidRPr="00295AB6">
        <w:rPr>
          <w:i/>
        </w:rPr>
        <w:t xml:space="preserve">ad </w:t>
      </w:r>
      <w:proofErr w:type="spellStart"/>
      <w:r w:rsidR="006946BB" w:rsidRPr="00295AB6">
        <w:rPr>
          <w:i/>
        </w:rPr>
        <w:t>libidum</w:t>
      </w:r>
      <w:proofErr w:type="spellEnd"/>
      <w:r w:rsidR="006946BB" w:rsidRPr="00295AB6">
        <w:t xml:space="preserve"> </w:t>
      </w:r>
      <w:ins w:id="69" w:author="Vijay P Patil" w:date="2012-06-18T11:40:00Z">
        <w:r w:rsidR="00F30234">
          <w:t xml:space="preserve">over the course of a growing season </w:t>
        </w:r>
      </w:ins>
      <w:r w:rsidR="006946BB" w:rsidRPr="00295AB6">
        <w:t xml:space="preserve">did not show significant differences in mass accumulation rates or fall body mass compared to control animals, and had equivalent overwinter survival rates (T.J. </w:t>
      </w:r>
      <w:proofErr w:type="spellStart"/>
      <w:r w:rsidR="006946BB" w:rsidRPr="00295AB6">
        <w:t>Karels</w:t>
      </w:r>
      <w:proofErr w:type="spellEnd"/>
      <w:r w:rsidR="006946BB" w:rsidRPr="00295AB6">
        <w:t xml:space="preserve"> et al. unpublished data). </w:t>
      </w:r>
      <w:r w:rsidR="00620454">
        <w:t>Given this lack of a relationship between food availability and growth or survival, it is conceivable that hoary marmots have also evolved breeding patterns that are insensitive to body condition, and therefore to the timing and abundance of food availability.</w:t>
      </w:r>
    </w:p>
    <w:p w:rsidR="00533210" w:rsidRDefault="00620454" w:rsidP="006946BB">
      <w:pPr>
        <w:spacing w:line="480" w:lineRule="auto"/>
        <w:ind w:firstLine="720"/>
      </w:pPr>
      <w:r>
        <w:t xml:space="preserve">The apparent absence of social constraints on hoary marmot reproduction was also an anomaly among marmot species. In </w:t>
      </w:r>
      <w:proofErr w:type="spellStart"/>
      <w:r w:rsidRPr="009E2357">
        <w:rPr>
          <w:i/>
          <w:rPrChange w:id="70" w:author="Vijay Patil" w:date="2011-10-21T19:38:00Z">
            <w:rPr/>
          </w:rPrChange>
        </w:rPr>
        <w:t>Marmota</w:t>
      </w:r>
      <w:proofErr w:type="spellEnd"/>
      <w:r w:rsidRPr="009E2357">
        <w:rPr>
          <w:i/>
          <w:rPrChange w:id="71" w:author="Vijay Patil" w:date="2011-10-21T19:38:00Z">
            <w:rPr/>
          </w:rPrChange>
        </w:rPr>
        <w:t xml:space="preserve"> </w:t>
      </w:r>
      <w:r>
        <w:t>and other groups of ground squirrels, social complexity and breeding probability are generally negatively correlated (</w:t>
      </w:r>
      <w:proofErr w:type="spellStart"/>
      <w:r>
        <w:t>Armitage</w:t>
      </w:r>
      <w:proofErr w:type="spellEnd"/>
      <w:r>
        <w:t xml:space="preserve"> and Schwartz 2000, Blumstein and </w:t>
      </w:r>
      <w:proofErr w:type="spellStart"/>
      <w:r>
        <w:t>Armitage</w:t>
      </w:r>
      <w:proofErr w:type="spellEnd"/>
      <w:r>
        <w:t xml:space="preserve"> 1998). </w:t>
      </w:r>
      <w:del w:id="72" w:author="Vijay Patil" w:date="2011-10-21T19:38:00Z">
        <w:r w:rsidDel="009E2357">
          <w:delText xml:space="preserve">As with other socially-related life history traits, </w:delText>
        </w:r>
      </w:del>
      <w:ins w:id="73" w:author="Vijay Patil" w:date="2011-10-21T19:38:00Z">
        <w:r w:rsidR="009E2357">
          <w:t>T</w:t>
        </w:r>
      </w:ins>
      <w:del w:id="74" w:author="Vijay Patil" w:date="2011-10-21T19:38:00Z">
        <w:r w:rsidDel="009E2357">
          <w:delText>t</w:delText>
        </w:r>
      </w:del>
      <w:r>
        <w:t xml:space="preserve">his pattern is most evident in alpine marmots, the most socially complex member of the genus. In alpine marmot social groups, only one dominant female is allowed to breed (Arnold 1990, </w:t>
      </w:r>
      <w:proofErr w:type="spellStart"/>
      <w:r w:rsidR="00533210">
        <w:t>Hackländer</w:t>
      </w:r>
      <w:proofErr w:type="spellEnd"/>
      <w:r>
        <w:t xml:space="preserve"> et al. 2003). However, even the dominant female’s reproductive output is reduced in large social groups, apparently due to reproductive competition with subordinates (</w:t>
      </w:r>
      <w:proofErr w:type="spellStart"/>
      <w:r w:rsidR="00533210">
        <w:t>Hackländer</w:t>
      </w:r>
      <w:proofErr w:type="spellEnd"/>
      <w:r>
        <w:t xml:space="preserve"> et al. 2003). In yellow-bellied marmot the optimum </w:t>
      </w:r>
      <w:proofErr w:type="spellStart"/>
      <w:r>
        <w:t>matriline</w:t>
      </w:r>
      <w:proofErr w:type="spellEnd"/>
      <w:r>
        <w:t xml:space="preserve"> size is </w:t>
      </w:r>
      <w:r w:rsidR="00D4585A">
        <w:t xml:space="preserve">three, but net reproductive rate and </w:t>
      </w:r>
      <w:proofErr w:type="spellStart"/>
      <w:r w:rsidR="00D4585A">
        <w:t>matriline</w:t>
      </w:r>
      <w:proofErr w:type="spellEnd"/>
      <w:r w:rsidR="00D4585A">
        <w:t xml:space="preserve"> size are </w:t>
      </w:r>
      <w:proofErr w:type="spellStart"/>
      <w:r w:rsidR="00D4585A">
        <w:t>negativley</w:t>
      </w:r>
      <w:proofErr w:type="spellEnd"/>
      <w:r w:rsidR="00D4585A">
        <w:t xml:space="preserve"> related beyond that point as the potential for reproductive competition increases</w:t>
      </w:r>
      <w:ins w:id="75" w:author="Vijay Patil" w:date="2011-10-21T19:39:00Z">
        <w:r w:rsidR="009E2357">
          <w:t xml:space="preserve"> (</w:t>
        </w:r>
        <w:proofErr w:type="spellStart"/>
        <w:r w:rsidR="009E2357">
          <w:t>Armitage</w:t>
        </w:r>
        <w:proofErr w:type="spellEnd"/>
        <w:r w:rsidR="009E2357">
          <w:t xml:space="preserve"> and Schwartz 2003)</w:t>
        </w:r>
      </w:ins>
      <w:r w:rsidR="00D4585A">
        <w:t xml:space="preserve">. </w:t>
      </w:r>
    </w:p>
    <w:p w:rsidR="00533210" w:rsidRPr="00295AB6" w:rsidRDefault="00533210" w:rsidP="006946BB">
      <w:pPr>
        <w:spacing w:line="480" w:lineRule="auto"/>
        <w:ind w:firstLine="720"/>
      </w:pPr>
      <w:r>
        <w:lastRenderedPageBreak/>
        <w:t xml:space="preserve">Hoary marmot reproduction may be less constrained by group size because females within a group are closely related. In alpine marmots, the dominant female is less likely to breed when subordinates are unrelated, but not when subordinates are </w:t>
      </w:r>
      <w:ins w:id="76" w:author="Vijay P Patil" w:date="2012-06-18T11:41:00Z">
        <w:r w:rsidR="00F30234">
          <w:t xml:space="preserve">her </w:t>
        </w:r>
      </w:ins>
      <w:r>
        <w:t>siblings (</w:t>
      </w:r>
      <w:proofErr w:type="spellStart"/>
      <w:r>
        <w:t>Hackländer</w:t>
      </w:r>
      <w:proofErr w:type="spellEnd"/>
      <w:r>
        <w:t xml:space="preserve"> et al. 2003). Although genetic relatedness has not been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w:t>
      </w:r>
    </w:p>
    <w:p w:rsidR="006946BB" w:rsidRPr="00295AB6" w:rsidRDefault="00533210" w:rsidP="006946BB">
      <w:pPr>
        <w:spacing w:line="480" w:lineRule="auto"/>
      </w:pPr>
      <w:r>
        <w:tab/>
        <w:t>Another potential</w:t>
      </w:r>
      <w:r w:rsidR="006946BB" w:rsidRPr="00295AB6">
        <w:t xml:space="preserve"> explanation comes from life history theory, which predicts that life history parameters with the greatest potential influence on population dynamics should be the least variable (</w:t>
      </w:r>
      <w:proofErr w:type="spellStart"/>
      <w:r w:rsidR="006946BB" w:rsidRPr="00295AB6">
        <w:t>Ozgul</w:t>
      </w:r>
      <w:proofErr w:type="spellEnd"/>
      <w:r w:rsidR="006946BB" w:rsidRPr="00295AB6">
        <w:t xml:space="preserve"> et al. 2007). Hoary marmots may therefore have evolved a consistent probability of breeding because breeding probability is more important, demographically, than other aspects of their life history.  </w:t>
      </w:r>
    </w:p>
    <w:p w:rsidR="00E44E8A" w:rsidRPr="00295AB6" w:rsidRDefault="006946BB" w:rsidP="00976212">
      <w:pPr>
        <w:spacing w:line="480" w:lineRule="auto"/>
      </w:pPr>
      <w:r w:rsidRPr="00295AB6">
        <w:tab/>
        <w:t xml:space="preserve">Breeding at a consistent rate every year may confer a long-term selective advantage on hoary marmots, but it may </w:t>
      </w:r>
      <w:r w:rsidR="00C26D6E">
        <w:t xml:space="preserve">also </w:t>
      </w:r>
      <w:r w:rsidRPr="00295AB6">
        <w:t xml:space="preserve">result in maternal stress effects being passed on to juveniles (Sheriff et al. 2009). We cannot test this hypothesis directly, but juvenile hoary marmot survival </w:t>
      </w:r>
      <w:r w:rsidR="00C26D6E">
        <w:t xml:space="preserve">is </w:t>
      </w:r>
      <w:del w:id="77" w:author="Vijay P Patil" w:date="2012-06-18T11:43:00Z">
        <w:r w:rsidR="00C26D6E" w:rsidDel="00F30234">
          <w:delText xml:space="preserve">strongly </w:delText>
        </w:r>
      </w:del>
      <w:r w:rsidR="00C26D6E">
        <w:t xml:space="preserve">correlated </w:t>
      </w:r>
      <w:commentRangeStart w:id="78"/>
      <w:r w:rsidR="00C26D6E">
        <w:t>with</w:t>
      </w:r>
      <w:commentRangeEnd w:id="78"/>
      <w:r w:rsidR="00F30234">
        <w:rPr>
          <w:rStyle w:val="CommentReference"/>
        </w:rPr>
        <w:commentReference w:id="78"/>
      </w:r>
      <w:r w:rsidR="00C26D6E">
        <w:t xml:space="preserve"> winter climate</w:t>
      </w:r>
      <w:r w:rsidRPr="00295AB6">
        <w:t xml:space="preserve"> lagged by one year</w:t>
      </w:r>
      <w:r w:rsidR="00C26D6E">
        <w:t>, which implies the operation of maternal effects</w:t>
      </w:r>
      <w:r w:rsidRPr="00295AB6">
        <w:t xml:space="preserve"> (</w:t>
      </w:r>
      <w:proofErr w:type="spellStart"/>
      <w:r w:rsidRPr="00295AB6">
        <w:t>Patil</w:t>
      </w:r>
      <w:proofErr w:type="spellEnd"/>
      <w:r w:rsidRPr="00295AB6">
        <w:t xml:space="preserve"> </w:t>
      </w:r>
      <w:r w:rsidRPr="00295AB6">
        <w:lastRenderedPageBreak/>
        <w:t xml:space="preserve">et al. in review). Ultimately, it may be impossible to pinpoint exactly how hoary marmot breeding patterns evolved, because a stochastic environment can </w:t>
      </w:r>
      <w:del w:id="79" w:author="Vijay P Patil" w:date="2012-06-18T11:43:00Z">
        <w:r w:rsidRPr="00295AB6" w:rsidDel="00F30234">
          <w:delText xml:space="preserve">potentially </w:delText>
        </w:r>
      </w:del>
      <w:r w:rsidRPr="00295AB6">
        <w:t>select for more than one optimum life history strategy (</w:t>
      </w:r>
      <w:proofErr w:type="spellStart"/>
      <w:r w:rsidRPr="00295AB6">
        <w:t>Orzack</w:t>
      </w:r>
      <w:proofErr w:type="spellEnd"/>
      <w:r w:rsidRPr="00295AB6">
        <w:t xml:space="preserve"> and </w:t>
      </w:r>
      <w:proofErr w:type="spellStart"/>
      <w:r w:rsidRPr="00295AB6">
        <w:t>Tuljapurkar</w:t>
      </w:r>
      <w:proofErr w:type="spellEnd"/>
      <w:r w:rsidRPr="00295AB6">
        <w:t xml:space="preserve"> 2001).</w:t>
      </w:r>
    </w:p>
    <w:p w:rsidR="006946BB" w:rsidRPr="00295AB6" w:rsidRDefault="006946BB" w:rsidP="00976212">
      <w:pPr>
        <w:spacing w:line="480" w:lineRule="auto"/>
      </w:pPr>
    </w:p>
    <w:p w:rsidR="00CA2324" w:rsidRPr="00295AB6" w:rsidRDefault="00CA2324" w:rsidP="00CA2324">
      <w:pPr>
        <w:spacing w:line="480" w:lineRule="auto"/>
        <w:outlineLvl w:val="2"/>
      </w:pPr>
      <w:bookmarkStart w:id="80" w:name="_Toc263167198"/>
      <w:r w:rsidRPr="00295AB6">
        <w:t>General conclusions / implications for marmot population dynamics</w:t>
      </w:r>
      <w:bookmarkEnd w:id="80"/>
    </w:p>
    <w:p w:rsidR="00CA2324" w:rsidRPr="00295AB6" w:rsidRDefault="00CA2324" w:rsidP="00CA2324">
      <w:pPr>
        <w:spacing w:line="480" w:lineRule="auto"/>
      </w:pPr>
      <w:r w:rsidRPr="00295AB6">
        <w:rPr>
          <w:b/>
        </w:rPr>
        <w:tab/>
      </w:r>
      <w:r w:rsidRPr="00295AB6">
        <w:t xml:space="preserve">There has been speculation that marmots are able to compensate for the negative effects of </w:t>
      </w:r>
      <w:r w:rsidR="00C26D6E">
        <w:t>warm winters with reduced snowpack</w:t>
      </w:r>
      <w:r w:rsidRPr="00295AB6">
        <w:t xml:space="preserve"> by increasing their reproductive output during the resulting longer, more productive growing seasons (Griffin et al. 2007). </w:t>
      </w:r>
      <w:r w:rsidR="00F77593" w:rsidRPr="00295AB6">
        <w:t>We did not find evidence for this hypothesis</w:t>
      </w:r>
      <w:r w:rsidRPr="00295AB6">
        <w:t xml:space="preserve">, although </w:t>
      </w:r>
      <w:r w:rsidR="00F77593" w:rsidRPr="00295AB6">
        <w:t xml:space="preserve">climate-driven life history tradeoffs </w:t>
      </w:r>
      <w:r w:rsidRPr="00295AB6">
        <w:t>may be more important for marmots in less severe alpine environments</w:t>
      </w:r>
      <w:r w:rsidR="00C26D6E">
        <w:t xml:space="preserve"> than the Yukon</w:t>
      </w:r>
      <w:r w:rsidRPr="00295AB6">
        <w:t xml:space="preserve"> (Griffin et al. 2007). In addition, </w:t>
      </w:r>
      <w:r w:rsidR="008C11ED" w:rsidRPr="00295AB6">
        <w:t>our</w:t>
      </w:r>
      <w:r w:rsidR="007A0DCE" w:rsidRPr="00295AB6">
        <w:t xml:space="preserve"> findings show</w:t>
      </w:r>
      <w:r w:rsidRPr="00295AB6">
        <w:t xml:space="preserve"> that small, newly formed social groups containing younger females have lower reproductive output, and </w:t>
      </w:r>
      <w:r w:rsidR="00F77593" w:rsidRPr="00295AB6">
        <w:t xml:space="preserve">are </w:t>
      </w:r>
      <w:r w:rsidRPr="00295AB6">
        <w:t xml:space="preserve">therefore </w:t>
      </w:r>
      <w:r w:rsidR="007B1E3C" w:rsidRPr="00295AB6">
        <w:t>at greater risk of extinction</w:t>
      </w:r>
      <w:r w:rsidRPr="00295AB6">
        <w:t xml:space="preserve"> than older groups with more experienced breeders. Demographic mechanisms of </w:t>
      </w:r>
      <w:proofErr w:type="spellStart"/>
      <w:r w:rsidRPr="00295AB6">
        <w:t>Allee</w:t>
      </w:r>
      <w:proofErr w:type="spellEnd"/>
      <w:r w:rsidRPr="00295AB6">
        <w:t xml:space="preserve"> effects have also been identified in yellow-bellied and alpine marmot populations (</w:t>
      </w:r>
      <w:proofErr w:type="spellStart"/>
      <w:r w:rsidRPr="00295AB6">
        <w:t>Armitage</w:t>
      </w:r>
      <w:proofErr w:type="spellEnd"/>
      <w:r w:rsidRPr="00295AB6">
        <w:t xml:space="preserve"> and Schwartz 2000, Stephens et al. 2002), and should be considered whenever effects of climate change on social animals are being studied. </w:t>
      </w:r>
    </w:p>
    <w:p w:rsidR="007A0DCE" w:rsidRPr="00295AB6" w:rsidRDefault="007B1E3C" w:rsidP="007400C5">
      <w:pPr>
        <w:spacing w:line="480" w:lineRule="auto"/>
        <w:ind w:firstLine="720"/>
      </w:pPr>
      <w:r w:rsidRPr="00295AB6">
        <w:t xml:space="preserve">The absence of biennial breeding means </w:t>
      </w:r>
      <w:r w:rsidR="00CA2324" w:rsidRPr="00295AB6">
        <w:t xml:space="preserve">that hoary marmots are less conservative in their breeding habits than previously believed. </w:t>
      </w:r>
      <w:r w:rsidR="007400C5" w:rsidRPr="00295AB6">
        <w:t xml:space="preserve">More generally, obligate biennial breeding is probably much less common in </w:t>
      </w:r>
      <w:proofErr w:type="spellStart"/>
      <w:r w:rsidR="007400C5" w:rsidRPr="00295AB6">
        <w:t>Marmota</w:t>
      </w:r>
      <w:proofErr w:type="spellEnd"/>
      <w:r w:rsidR="007400C5" w:rsidRPr="00295AB6">
        <w:t xml:space="preserve">, and in arctic/alpine fauna, than previous research suggests (see Griffin et al. 2007). Accurate characterizations of species' life histories are essential for understanding </w:t>
      </w:r>
      <w:r w:rsidR="007400C5" w:rsidRPr="00295AB6">
        <w:lastRenderedPageBreak/>
        <w:t>how other factors, like climate, influence population dynamics, and for predicting future population trends (</w:t>
      </w:r>
      <w:r w:rsidR="00533210">
        <w:t>Winkler and Dunn 2002</w:t>
      </w:r>
      <w:r w:rsidR="009A0370">
        <w:t xml:space="preserve">, </w:t>
      </w:r>
      <w:proofErr w:type="spellStart"/>
      <w:r w:rsidR="009A0370">
        <w:t>Jiguet</w:t>
      </w:r>
      <w:proofErr w:type="spellEnd"/>
      <w:r w:rsidR="009A0370">
        <w:t xml:space="preserve"> et al. 2007).</w:t>
      </w:r>
      <w:r w:rsidR="007400C5" w:rsidRPr="00295AB6">
        <w:t xml:space="preserve"> The evidence for biennial breeding and other unusual life-histories traits should therefore be re-examined.</w:t>
      </w:r>
    </w:p>
    <w:p w:rsidR="005F06CA" w:rsidRDefault="00CA2324" w:rsidP="00CA2324">
      <w:pPr>
        <w:rPr>
          <w:b/>
        </w:rPr>
      </w:pPr>
      <w:r w:rsidRPr="00295AB6">
        <w:br w:type="page"/>
      </w:r>
      <w:r w:rsidR="005F06CA" w:rsidRPr="005F06CA">
        <w:rPr>
          <w:b/>
        </w:rPr>
        <w:lastRenderedPageBreak/>
        <w:t>Figure Legends</w:t>
      </w:r>
    </w:p>
    <w:p w:rsidR="005F06CA" w:rsidRDefault="005F06CA" w:rsidP="00CA2324">
      <w:pPr>
        <w:rPr>
          <w:b/>
        </w:rPr>
      </w:pPr>
    </w:p>
    <w:p w:rsidR="005F06CA" w:rsidRPr="00295AB6" w:rsidRDefault="005F06CA" w:rsidP="005F06CA">
      <w:r w:rsidRPr="00295AB6">
        <w:t xml:space="preserve">Figure 3-1: Model-averaged probability of breeding as a function of age, previous breeding state, and time. Results are based on 6 years of trapping data (1999-2004) for adult female hoary marmots in the Ruby Range, Yukon. Values are model-averaged annual parameter estimates </w:t>
      </w:r>
      <w:r w:rsidRPr="00295AB6">
        <w:sym w:font="Symbol" w:char="F0B1"/>
      </w:r>
      <w:r w:rsidRPr="00295AB6">
        <w:t xml:space="preserve"> 1 SE.</w:t>
      </w:r>
    </w:p>
    <w:p w:rsidR="005F06CA" w:rsidRDefault="005F06CA" w:rsidP="005F06CA"/>
    <w:p w:rsidR="005F06CA" w:rsidRPr="00295AB6" w:rsidRDefault="005F06CA" w:rsidP="005F06CA">
      <w:r w:rsidRPr="00295AB6">
        <w:t>Figure 3-2: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rsidR="005F06CA" w:rsidRDefault="005F06CA" w:rsidP="005F06CA"/>
    <w:p w:rsidR="005F06CA" w:rsidRPr="00295AB6" w:rsidRDefault="005F06CA" w:rsidP="005F06CA">
      <w:r w:rsidRPr="00295AB6">
        <w:t xml:space="preserve">Figure 3-3: Overwinter survival for adult female hoary marmots in the Ruby Range, Yukon, between 1999 and 2004. Survival rates for breeding and non-breeding individuals are shown. Values are model-averaged parameter estimates </w:t>
      </w:r>
      <w:r w:rsidRPr="00295AB6">
        <w:sym w:font="Symbol" w:char="F0B1"/>
      </w:r>
      <w:r w:rsidRPr="00295AB6">
        <w:t xml:space="preserve"> 1 SE.</w:t>
      </w:r>
    </w:p>
    <w:p w:rsidR="005F06CA" w:rsidRDefault="005F06CA" w:rsidP="005F06CA"/>
    <w:p w:rsidR="005F06CA" w:rsidRDefault="005F06CA" w:rsidP="005F06CA">
      <w:r w:rsidRPr="00295AB6">
        <w:t xml:space="preserve">Figure 3-4: Change in log-transformed body condition index (mass / </w:t>
      </w:r>
      <w:proofErr w:type="spellStart"/>
      <w:r w:rsidRPr="00295AB6">
        <w:t>zygomatic</w:t>
      </w:r>
      <w:proofErr w:type="spellEnd"/>
      <w:r w:rsidRPr="00295AB6">
        <w:t xml:space="preserve"> arch width) over time for non-breeding and breeding female hoary marmots in the Ruby Range, Yukon. Data from 1999-2004 are shown pooled across years. The best fit lines fo</w:t>
      </w:r>
      <w:r>
        <w:t>r linear regressions are shown.</w:t>
      </w:r>
    </w:p>
    <w:p w:rsidR="005F06CA" w:rsidRDefault="005F06CA" w:rsidP="005F06CA"/>
    <w:p w:rsidR="005F06CA" w:rsidRPr="00295AB6" w:rsidRDefault="005F06CA" w:rsidP="005F06CA">
      <w:r w:rsidRPr="00295AB6">
        <w:t xml:space="preserve">Figure 3-5. Mean litter size (± 1 SE) for all hoary marmot social groups in the study area in the Ruby Range, Yukon, </w:t>
      </w:r>
      <w:proofErr w:type="gramStart"/>
      <w:r w:rsidRPr="00295AB6">
        <w:t>between 1999-2009</w:t>
      </w:r>
      <w:proofErr w:type="gramEnd"/>
      <w:r w:rsidRPr="00295AB6">
        <w:t>. Mean litter size did not vary significantly between groups (F</w:t>
      </w:r>
      <w:r w:rsidRPr="00295AB6">
        <w:rPr>
          <w:vertAlign w:val="subscript"/>
        </w:rPr>
        <w:t>41</w:t>
      </w:r>
      <w:proofErr w:type="gramStart"/>
      <w:r w:rsidRPr="00295AB6">
        <w:rPr>
          <w:vertAlign w:val="subscript"/>
        </w:rPr>
        <w:t>,9</w:t>
      </w:r>
      <w:proofErr w:type="gramEnd"/>
      <w:r w:rsidRPr="00295AB6">
        <w:t xml:space="preserve"> = 0.606, p = 0.78).</w:t>
      </w:r>
    </w:p>
    <w:p w:rsidR="005F06CA" w:rsidRDefault="005F06CA" w:rsidP="005F06CA"/>
    <w:p w:rsidR="005F06CA" w:rsidRDefault="005F06CA">
      <w:r>
        <w:br w:type="page"/>
      </w:r>
    </w:p>
    <w:p w:rsidR="00CA2324" w:rsidRPr="00295AB6" w:rsidRDefault="00CA2324" w:rsidP="00CA2324">
      <w:proofErr w:type="gramStart"/>
      <w:r w:rsidRPr="00295AB6">
        <w:lastRenderedPageBreak/>
        <w:t>Table 3-1.</w:t>
      </w:r>
      <w:proofErr w:type="gramEnd"/>
      <w:r w:rsidRPr="00295AB6">
        <w:t xml:space="preserve"> Abbreviations and descriptions of covariates used in analyses of female hoary marmot reproductive parameters. </w:t>
      </w:r>
    </w:p>
    <w:p w:rsidR="00CA2324" w:rsidRPr="00295AB6" w:rsidRDefault="00CA2324" w:rsidP="00CA2324"/>
    <w:tbl>
      <w:tblPr>
        <w:tblW w:w="6133" w:type="dxa"/>
        <w:jc w:val="center"/>
        <w:tblCellMar>
          <w:left w:w="0" w:type="dxa"/>
          <w:right w:w="0" w:type="dxa"/>
        </w:tblCellMar>
        <w:tblLook w:val="0000" w:firstRow="0" w:lastRow="0" w:firstColumn="0" w:lastColumn="0" w:noHBand="0" w:noVBand="0"/>
      </w:tblPr>
      <w:tblGrid>
        <w:gridCol w:w="1468"/>
        <w:gridCol w:w="4665"/>
      </w:tblGrid>
      <w:tr w:rsidR="00CA2324" w:rsidRPr="00295AB6" w:rsidTr="00F94198">
        <w:trPr>
          <w:trHeight w:val="300"/>
          <w:jc w:val="center"/>
        </w:trPr>
        <w:tc>
          <w:tcPr>
            <w:tcW w:w="1468"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tcPr>
          <w:p w:rsidR="00CA2324" w:rsidRPr="00295AB6" w:rsidRDefault="00CA2324" w:rsidP="00F94198">
            <w:pPr>
              <w:rPr>
                <w:b/>
              </w:rPr>
            </w:pPr>
            <w:r w:rsidRPr="00295AB6">
              <w:rPr>
                <w:b/>
              </w:rPr>
              <w:t>Abbreviation</w:t>
            </w:r>
          </w:p>
        </w:tc>
        <w:tc>
          <w:tcPr>
            <w:tcW w:w="4665"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vAlign w:val="bottom"/>
          </w:tcPr>
          <w:p w:rsidR="00CA2324" w:rsidRPr="00295AB6" w:rsidRDefault="00CA2324" w:rsidP="00F94198">
            <w:pPr>
              <w:rPr>
                <w:b/>
              </w:rPr>
            </w:pPr>
            <w:r w:rsidRPr="00295AB6">
              <w:rPr>
                <w:b/>
              </w:rPr>
              <w:t>Definition and Description</w:t>
            </w:r>
          </w:p>
        </w:tc>
      </w:tr>
      <w:tr w:rsidR="00CA2324" w:rsidRPr="00295AB6" w:rsidTr="00F94198">
        <w:trPr>
          <w:trHeight w:val="6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PDO</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Mean Pacific Decadal Oscillation from November to May in the winter during the most recent winter</w:t>
            </w:r>
          </w:p>
        </w:tc>
      </w:tr>
      <w:tr w:rsidR="00CA2324" w:rsidRPr="00295AB6" w:rsidTr="00F94198">
        <w:trPr>
          <w:trHeight w:val="6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proofErr w:type="spellStart"/>
            <w:r w:rsidRPr="00295AB6">
              <w:t>PDO</w:t>
            </w:r>
            <w:r w:rsidRPr="00295AB6">
              <w:rPr>
                <w:vertAlign w:val="subscript"/>
              </w:rPr>
              <w:t>lag</w:t>
            </w:r>
            <w:proofErr w:type="spellEnd"/>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Mean Pacific Decadal Oscillation from November to May during the previous year</w:t>
            </w:r>
          </w:p>
        </w:tc>
      </w:tr>
      <w:tr w:rsidR="00CA2324" w:rsidRPr="00295AB6" w:rsidTr="00F94198">
        <w:trPr>
          <w:trHeight w:val="3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Age</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Two age classes: Young (3 years old), and Old (&gt;3 years)</w:t>
            </w:r>
          </w:p>
        </w:tc>
      </w:tr>
      <w:tr w:rsidR="00CA2324" w:rsidRPr="00295AB6" w:rsidTr="00F94198">
        <w:trPr>
          <w:trHeight w:val="3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Mother Age</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Minimum mother age in years, for litter size analysis only</w:t>
            </w:r>
          </w:p>
        </w:tc>
      </w:tr>
      <w:tr w:rsidR="00CA2324" w:rsidRPr="00295AB6" w:rsidTr="00F94198">
        <w:trPr>
          <w:trHeight w:val="3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Group</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Total number of non-juvenile marmots within social group</w:t>
            </w:r>
          </w:p>
        </w:tc>
      </w:tr>
      <w:tr w:rsidR="00CA2324" w:rsidRPr="00295AB6" w:rsidTr="00F94198">
        <w:trPr>
          <w:trHeight w:val="6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 xml:space="preserve">Ad. </w:t>
            </w:r>
            <w:proofErr w:type="spellStart"/>
            <w:r w:rsidRPr="00295AB6">
              <w:t>fems</w:t>
            </w:r>
            <w:proofErr w:type="spellEnd"/>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Number of reproductively mature adult females in a social group</w:t>
            </w:r>
          </w:p>
        </w:tc>
      </w:tr>
      <w:tr w:rsidR="00CA2324" w:rsidRPr="00295AB6" w:rsidTr="00F94198">
        <w:trPr>
          <w:trHeight w:val="3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Time</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 xml:space="preserve">Random annual variation </w:t>
            </w:r>
          </w:p>
        </w:tc>
      </w:tr>
      <w:tr w:rsidR="00CA2324" w:rsidRPr="00295AB6" w:rsidTr="00F94198">
        <w:trPr>
          <w:trHeight w:val="3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proofErr w:type="spellStart"/>
            <w:r w:rsidRPr="00295AB6">
              <w:t>Brd</w:t>
            </w:r>
            <w:proofErr w:type="spellEnd"/>
            <w:r w:rsidR="00722D39" w:rsidRPr="00295AB6">
              <w:t>. State</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722D39">
            <w:r w:rsidRPr="00295AB6">
              <w:t xml:space="preserve">Factor variable. </w:t>
            </w:r>
            <w:r w:rsidR="00722D39" w:rsidRPr="00295AB6">
              <w:t>1</w:t>
            </w:r>
            <w:r w:rsidRPr="00295AB6">
              <w:t xml:space="preserve"> = females that b</w:t>
            </w:r>
            <w:r w:rsidR="00722D39" w:rsidRPr="00295AB6">
              <w:t>red during the previous year, 0</w:t>
            </w:r>
            <w:r w:rsidRPr="00295AB6">
              <w:t xml:space="preserve"> = previous </w:t>
            </w:r>
            <w:proofErr w:type="spellStart"/>
            <w:r w:rsidRPr="00295AB6">
              <w:t>nonbreeders</w:t>
            </w:r>
            <w:proofErr w:type="spellEnd"/>
          </w:p>
        </w:tc>
      </w:tr>
      <w:tr w:rsidR="00CA2324" w:rsidRPr="00295AB6" w:rsidTr="00F94198">
        <w:trPr>
          <w:trHeight w:val="3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1</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No time variation (constant)</w:t>
            </w:r>
          </w:p>
        </w:tc>
      </w:tr>
      <w:tr w:rsidR="00CA2324" w:rsidRPr="00295AB6" w:rsidTr="00F94198">
        <w:trPr>
          <w:trHeight w:val="6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Young</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Denotes a linear covariate applied only to female marmots 3 years of age.</w:t>
            </w:r>
          </w:p>
        </w:tc>
      </w:tr>
      <w:tr w:rsidR="00CA2324" w:rsidRPr="00295AB6" w:rsidTr="00F94198">
        <w:trPr>
          <w:trHeight w:val="300"/>
          <w:jc w:val="center"/>
        </w:trPr>
        <w:tc>
          <w:tcPr>
            <w:tcW w:w="0" w:type="auto"/>
            <w:tcBorders>
              <w:top w:val="nil"/>
              <w:left w:val="nil"/>
              <w:bottom w:val="nil"/>
              <w:right w:val="nil"/>
            </w:tcBorders>
            <w:shd w:val="clear" w:color="auto" w:fill="auto"/>
            <w:noWrap/>
            <w:tcMar>
              <w:top w:w="20" w:type="dxa"/>
              <w:left w:w="20" w:type="dxa"/>
              <w:bottom w:w="0" w:type="dxa"/>
              <w:right w:w="20" w:type="dxa"/>
            </w:tcMar>
          </w:tcPr>
          <w:p w:rsidR="00CA2324" w:rsidRPr="00295AB6" w:rsidRDefault="00CA2324" w:rsidP="00F94198">
            <w:r w:rsidRPr="00295AB6">
              <w:t>Old</w:t>
            </w:r>
          </w:p>
        </w:tc>
        <w:tc>
          <w:tcPr>
            <w:tcW w:w="4665" w:type="dxa"/>
            <w:tcBorders>
              <w:top w:val="nil"/>
              <w:left w:val="nil"/>
              <w:bottom w:val="nil"/>
              <w:right w:val="nil"/>
            </w:tcBorders>
            <w:shd w:val="clear" w:color="auto" w:fill="auto"/>
            <w:tcMar>
              <w:top w:w="20" w:type="dxa"/>
              <w:left w:w="20" w:type="dxa"/>
              <w:bottom w:w="0" w:type="dxa"/>
              <w:right w:w="20" w:type="dxa"/>
            </w:tcMar>
          </w:tcPr>
          <w:p w:rsidR="00CA2324" w:rsidRPr="00295AB6" w:rsidRDefault="00CA2324" w:rsidP="00F94198">
            <w:r w:rsidRPr="00295AB6">
              <w:t>Covariates applied only to female marmots &gt;3 years old.</w:t>
            </w:r>
          </w:p>
        </w:tc>
      </w:tr>
      <w:tr w:rsidR="00CA2324" w:rsidRPr="00295AB6" w:rsidTr="00F94198">
        <w:trPr>
          <w:trHeight w:val="300"/>
          <w:jc w:val="center"/>
        </w:trPr>
        <w:tc>
          <w:tcPr>
            <w:tcW w:w="0" w:type="auto"/>
            <w:tcBorders>
              <w:top w:val="nil"/>
              <w:left w:val="nil"/>
              <w:bottom w:val="single" w:sz="4" w:space="0" w:color="auto"/>
              <w:right w:val="nil"/>
            </w:tcBorders>
            <w:shd w:val="clear" w:color="auto" w:fill="auto"/>
            <w:noWrap/>
            <w:tcMar>
              <w:top w:w="20" w:type="dxa"/>
              <w:left w:w="20" w:type="dxa"/>
              <w:bottom w:w="0" w:type="dxa"/>
              <w:right w:w="20" w:type="dxa"/>
            </w:tcMar>
          </w:tcPr>
          <w:p w:rsidR="00CA2324" w:rsidRPr="00295AB6" w:rsidRDefault="00CA2324" w:rsidP="00F94198">
            <w:r w:rsidRPr="00295AB6">
              <w:t> </w:t>
            </w:r>
          </w:p>
        </w:tc>
        <w:tc>
          <w:tcPr>
            <w:tcW w:w="4665" w:type="dxa"/>
            <w:tcBorders>
              <w:top w:val="nil"/>
              <w:left w:val="nil"/>
              <w:bottom w:val="single" w:sz="4" w:space="0" w:color="auto"/>
              <w:right w:val="nil"/>
            </w:tcBorders>
            <w:shd w:val="clear" w:color="auto" w:fill="auto"/>
            <w:tcMar>
              <w:top w:w="20" w:type="dxa"/>
              <w:left w:w="20" w:type="dxa"/>
              <w:bottom w:w="0" w:type="dxa"/>
              <w:right w:w="20" w:type="dxa"/>
            </w:tcMar>
          </w:tcPr>
          <w:p w:rsidR="00CA2324" w:rsidRPr="00295AB6" w:rsidRDefault="00CA2324" w:rsidP="00F94198">
            <w:r w:rsidRPr="00295AB6">
              <w:t> </w:t>
            </w:r>
          </w:p>
        </w:tc>
      </w:tr>
    </w:tbl>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Pr>
        <w:sectPr w:rsidR="00CA2324" w:rsidRPr="00295AB6" w:rsidSect="009B2ACD">
          <w:type w:val="continuous"/>
          <w:pgSz w:w="12240" w:h="15840"/>
          <w:pgMar w:top="1440" w:right="2160" w:bottom="1440" w:left="2160" w:header="720" w:footer="720" w:gutter="0"/>
          <w:lnNumType w:countBy="1" w:restart="continuous"/>
          <w:cols w:space="720"/>
        </w:sectPr>
      </w:pPr>
    </w:p>
    <w:p w:rsidR="00CA2324" w:rsidRPr="00295AB6" w:rsidRDefault="00CA2324" w:rsidP="00CA2324">
      <w:proofErr w:type="gramStart"/>
      <w:r w:rsidRPr="00295AB6">
        <w:lastRenderedPageBreak/>
        <w:t>Table 3-2.</w:t>
      </w:r>
      <w:proofErr w:type="gramEnd"/>
      <w:r w:rsidRPr="00295AB6">
        <w:t xml:space="preserve"> Results of Poisson </w:t>
      </w:r>
      <w:proofErr w:type="spellStart"/>
      <w:r w:rsidRPr="00295AB6">
        <w:t>overdispersion</w:t>
      </w:r>
      <w:proofErr w:type="spellEnd"/>
      <w:r w:rsidRPr="00295AB6">
        <w:t xml:space="preserve"> tests (</w:t>
      </w:r>
      <w:proofErr w:type="spellStart"/>
      <w:r w:rsidRPr="00295AB6">
        <w:t>Scrucca</w:t>
      </w:r>
      <w:proofErr w:type="spellEnd"/>
      <w:r w:rsidRPr="00295AB6">
        <w:t xml:space="preserve">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w:t>
      </w:r>
      <w:proofErr w:type="spellStart"/>
      <w:r w:rsidRPr="00295AB6">
        <w:t>overdispersion</w:t>
      </w:r>
      <w:proofErr w:type="spellEnd"/>
      <w:r w:rsidRPr="00295AB6">
        <w:t xml:space="preserve"> was present, negative binomial generalized linear models were used. If Poisson </w:t>
      </w:r>
      <w:proofErr w:type="spellStart"/>
      <w:r w:rsidRPr="00295AB6">
        <w:t>underdispersion</w:t>
      </w:r>
      <w:proofErr w:type="spellEnd"/>
      <w:r w:rsidRPr="00295AB6">
        <w:t xml:space="preserve"> was detected, Gaussian errors were used. Random effects </w:t>
      </w:r>
      <w:r w:rsidR="007F231A" w:rsidRPr="00295AB6">
        <w:t xml:space="preserve">(Social Group affiliation, and interaction between Social Group interaction and fixed effect slopes) </w:t>
      </w:r>
      <w:r w:rsidRPr="00295AB6">
        <w:t>were included based on likelihood-ratio tests using the most parameterized fixed-effect model in each model set (</w:t>
      </w:r>
      <w:proofErr w:type="spellStart"/>
      <w:r w:rsidRPr="00295AB6">
        <w:t>Bolker</w:t>
      </w:r>
      <w:proofErr w:type="spellEnd"/>
      <w:r w:rsidRPr="00295AB6">
        <w:t xml:space="preserve"> et al. 2009).</w:t>
      </w:r>
    </w:p>
    <w:p w:rsidR="00CA2324" w:rsidRPr="00295AB6" w:rsidRDefault="00CA2324" w:rsidP="00CA2324"/>
    <w:tbl>
      <w:tblPr>
        <w:tblW w:w="11715" w:type="dxa"/>
        <w:tblInd w:w="93" w:type="dxa"/>
        <w:tblLook w:val="0000" w:firstRow="0" w:lastRow="0" w:firstColumn="0" w:lastColumn="0" w:noHBand="0" w:noVBand="0"/>
      </w:tblPr>
      <w:tblGrid>
        <w:gridCol w:w="2300"/>
        <w:gridCol w:w="1843"/>
        <w:gridCol w:w="1350"/>
        <w:gridCol w:w="789"/>
        <w:gridCol w:w="2700"/>
        <w:gridCol w:w="2733"/>
      </w:tblGrid>
      <w:tr w:rsidR="00CA2324" w:rsidRPr="00295AB6" w:rsidTr="00F94198">
        <w:trPr>
          <w:trHeight w:val="255"/>
        </w:trPr>
        <w:tc>
          <w:tcPr>
            <w:tcW w:w="2300" w:type="dxa"/>
            <w:tcBorders>
              <w:top w:val="single" w:sz="4" w:space="0" w:color="auto"/>
              <w:left w:val="nil"/>
              <w:bottom w:val="single" w:sz="4" w:space="0" w:color="auto"/>
              <w:right w:val="nil"/>
            </w:tcBorders>
            <w:shd w:val="clear" w:color="auto" w:fill="auto"/>
            <w:noWrap/>
            <w:vAlign w:val="bottom"/>
          </w:tcPr>
          <w:p w:rsidR="00CA2324" w:rsidRPr="00295AB6" w:rsidRDefault="00CA2324" w:rsidP="00F94198">
            <w:pPr>
              <w:jc w:val="center"/>
              <w:rPr>
                <w:b/>
                <w:bCs/>
              </w:rPr>
            </w:pPr>
            <w:r w:rsidRPr="00295AB6">
              <w:rPr>
                <w:b/>
                <w:bCs/>
              </w:rPr>
              <w:t>Response Variable</w:t>
            </w:r>
          </w:p>
        </w:tc>
        <w:tc>
          <w:tcPr>
            <w:tcW w:w="1843" w:type="dxa"/>
            <w:tcBorders>
              <w:top w:val="single" w:sz="4" w:space="0" w:color="auto"/>
              <w:left w:val="nil"/>
              <w:bottom w:val="single" w:sz="4" w:space="0" w:color="auto"/>
              <w:right w:val="nil"/>
            </w:tcBorders>
            <w:shd w:val="clear" w:color="auto" w:fill="auto"/>
            <w:noWrap/>
            <w:vAlign w:val="bottom"/>
          </w:tcPr>
          <w:p w:rsidR="00CA2324" w:rsidRPr="00295AB6" w:rsidRDefault="00CA2324" w:rsidP="00F94198">
            <w:pPr>
              <w:jc w:val="center"/>
              <w:rPr>
                <w:b/>
                <w:bCs/>
              </w:rPr>
            </w:pPr>
            <w:r w:rsidRPr="00295AB6">
              <w:rPr>
                <w:b/>
                <w:bCs/>
              </w:rPr>
              <w:t>Obs./</w:t>
            </w:r>
            <w:proofErr w:type="spellStart"/>
            <w:r w:rsidRPr="00295AB6">
              <w:rPr>
                <w:b/>
                <w:bCs/>
              </w:rPr>
              <w:t>Theor.Var</w:t>
            </w:r>
            <w:proofErr w:type="spellEnd"/>
          </w:p>
        </w:tc>
        <w:tc>
          <w:tcPr>
            <w:tcW w:w="1350" w:type="dxa"/>
            <w:tcBorders>
              <w:top w:val="single" w:sz="4" w:space="0" w:color="auto"/>
              <w:left w:val="nil"/>
              <w:bottom w:val="single" w:sz="4" w:space="0" w:color="auto"/>
              <w:right w:val="nil"/>
            </w:tcBorders>
            <w:shd w:val="clear" w:color="auto" w:fill="auto"/>
            <w:noWrap/>
            <w:vAlign w:val="bottom"/>
          </w:tcPr>
          <w:p w:rsidR="00CA2324" w:rsidRPr="00295AB6" w:rsidRDefault="00CA2324" w:rsidP="00F94198">
            <w:pPr>
              <w:jc w:val="center"/>
              <w:rPr>
                <w:b/>
                <w:bCs/>
              </w:rPr>
            </w:pPr>
            <w:r w:rsidRPr="00295AB6">
              <w:rPr>
                <w:b/>
                <w:bCs/>
              </w:rPr>
              <w:t>Statistic</w:t>
            </w:r>
          </w:p>
        </w:tc>
        <w:tc>
          <w:tcPr>
            <w:tcW w:w="789" w:type="dxa"/>
            <w:tcBorders>
              <w:top w:val="single" w:sz="4" w:space="0" w:color="auto"/>
              <w:left w:val="nil"/>
              <w:bottom w:val="single" w:sz="4" w:space="0" w:color="auto"/>
              <w:right w:val="nil"/>
            </w:tcBorders>
            <w:shd w:val="clear" w:color="auto" w:fill="auto"/>
            <w:noWrap/>
            <w:vAlign w:val="bottom"/>
          </w:tcPr>
          <w:p w:rsidR="00CA2324" w:rsidRPr="00295AB6" w:rsidRDefault="00CA2324" w:rsidP="00F94198">
            <w:pPr>
              <w:jc w:val="center"/>
              <w:rPr>
                <w:b/>
                <w:bCs/>
              </w:rPr>
            </w:pPr>
            <w:r w:rsidRPr="00295AB6">
              <w:rPr>
                <w:b/>
                <w:bCs/>
              </w:rPr>
              <w:t>p</w:t>
            </w:r>
          </w:p>
        </w:tc>
        <w:tc>
          <w:tcPr>
            <w:tcW w:w="2700" w:type="dxa"/>
            <w:tcBorders>
              <w:top w:val="single" w:sz="4" w:space="0" w:color="auto"/>
              <w:left w:val="nil"/>
              <w:bottom w:val="single" w:sz="4" w:space="0" w:color="auto"/>
              <w:right w:val="nil"/>
            </w:tcBorders>
            <w:shd w:val="clear" w:color="auto" w:fill="auto"/>
            <w:noWrap/>
            <w:vAlign w:val="bottom"/>
          </w:tcPr>
          <w:p w:rsidR="00CA2324" w:rsidRPr="00295AB6" w:rsidRDefault="00CA2324" w:rsidP="00F94198">
            <w:pPr>
              <w:jc w:val="center"/>
              <w:rPr>
                <w:b/>
                <w:bCs/>
              </w:rPr>
            </w:pPr>
            <w:r w:rsidRPr="00295AB6">
              <w:rPr>
                <w:b/>
                <w:bCs/>
              </w:rPr>
              <w:t>Error Distribution</w:t>
            </w:r>
          </w:p>
        </w:tc>
        <w:tc>
          <w:tcPr>
            <w:tcW w:w="2733" w:type="dxa"/>
            <w:tcBorders>
              <w:top w:val="single" w:sz="4" w:space="0" w:color="auto"/>
              <w:left w:val="nil"/>
              <w:bottom w:val="single" w:sz="4" w:space="0" w:color="auto"/>
              <w:right w:val="nil"/>
            </w:tcBorders>
            <w:shd w:val="clear" w:color="auto" w:fill="auto"/>
            <w:noWrap/>
            <w:vAlign w:val="bottom"/>
          </w:tcPr>
          <w:p w:rsidR="00CA2324" w:rsidRPr="00295AB6" w:rsidRDefault="00CA2324" w:rsidP="00F94198">
            <w:pPr>
              <w:jc w:val="center"/>
              <w:rPr>
                <w:b/>
                <w:bCs/>
              </w:rPr>
            </w:pPr>
            <w:r w:rsidRPr="00295AB6">
              <w:rPr>
                <w:b/>
                <w:bCs/>
              </w:rPr>
              <w:t>Random Effects</w:t>
            </w:r>
          </w:p>
        </w:tc>
      </w:tr>
      <w:tr w:rsidR="00CA2324" w:rsidRPr="00295AB6" w:rsidTr="00F94198">
        <w:trPr>
          <w:trHeight w:val="260"/>
        </w:trPr>
        <w:tc>
          <w:tcPr>
            <w:tcW w:w="2300" w:type="dxa"/>
            <w:tcBorders>
              <w:top w:val="nil"/>
              <w:left w:val="nil"/>
              <w:bottom w:val="nil"/>
              <w:right w:val="nil"/>
            </w:tcBorders>
            <w:shd w:val="clear" w:color="auto" w:fill="auto"/>
            <w:noWrap/>
            <w:vAlign w:val="bottom"/>
          </w:tcPr>
          <w:p w:rsidR="00CA2324" w:rsidRPr="00295AB6" w:rsidRDefault="00CA2324" w:rsidP="00F94198">
            <w:pPr>
              <w:jc w:val="center"/>
            </w:pPr>
            <w:r w:rsidRPr="00295AB6">
              <w:t>Juveniles/Group</w:t>
            </w:r>
          </w:p>
        </w:tc>
        <w:tc>
          <w:tcPr>
            <w:tcW w:w="1843" w:type="dxa"/>
            <w:tcBorders>
              <w:top w:val="nil"/>
              <w:left w:val="nil"/>
              <w:bottom w:val="nil"/>
              <w:right w:val="nil"/>
            </w:tcBorders>
            <w:shd w:val="clear" w:color="auto" w:fill="auto"/>
            <w:noWrap/>
            <w:vAlign w:val="bottom"/>
          </w:tcPr>
          <w:p w:rsidR="00CA2324" w:rsidRPr="00295AB6" w:rsidRDefault="00CA2324" w:rsidP="00F94198">
            <w:pPr>
              <w:jc w:val="center"/>
            </w:pPr>
            <w:r w:rsidRPr="00295AB6">
              <w:t>3.83</w:t>
            </w:r>
          </w:p>
        </w:tc>
        <w:tc>
          <w:tcPr>
            <w:tcW w:w="135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248.64</w:t>
            </w:r>
          </w:p>
        </w:tc>
        <w:tc>
          <w:tcPr>
            <w:tcW w:w="789"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0.00</w:t>
            </w:r>
          </w:p>
        </w:tc>
        <w:tc>
          <w:tcPr>
            <w:tcW w:w="2700" w:type="dxa"/>
            <w:tcBorders>
              <w:top w:val="nil"/>
              <w:left w:val="nil"/>
              <w:bottom w:val="nil"/>
              <w:right w:val="nil"/>
            </w:tcBorders>
            <w:shd w:val="clear" w:color="auto" w:fill="auto"/>
            <w:noWrap/>
            <w:vAlign w:val="bottom"/>
          </w:tcPr>
          <w:p w:rsidR="00CA2324" w:rsidRPr="00295AB6" w:rsidRDefault="00CA2324" w:rsidP="00F94198">
            <w:pPr>
              <w:jc w:val="center"/>
            </w:pPr>
            <w:r w:rsidRPr="00295AB6">
              <w:t>Neg. Binomial</w:t>
            </w:r>
          </w:p>
        </w:tc>
        <w:tc>
          <w:tcPr>
            <w:tcW w:w="2733" w:type="dxa"/>
            <w:tcBorders>
              <w:top w:val="nil"/>
              <w:left w:val="nil"/>
              <w:bottom w:val="nil"/>
              <w:right w:val="nil"/>
            </w:tcBorders>
            <w:shd w:val="clear" w:color="auto" w:fill="auto"/>
            <w:noWrap/>
            <w:vAlign w:val="bottom"/>
          </w:tcPr>
          <w:p w:rsidR="00CA2324" w:rsidRPr="00295AB6" w:rsidRDefault="007F231A" w:rsidP="00F94198">
            <w:pPr>
              <w:jc w:val="center"/>
            </w:pPr>
            <w:r w:rsidRPr="00295AB6">
              <w:t>None</w:t>
            </w:r>
          </w:p>
        </w:tc>
      </w:tr>
      <w:tr w:rsidR="00CA2324" w:rsidRPr="00295AB6" w:rsidTr="00F94198">
        <w:trPr>
          <w:trHeight w:val="255"/>
        </w:trPr>
        <w:tc>
          <w:tcPr>
            <w:tcW w:w="2300" w:type="dxa"/>
            <w:tcBorders>
              <w:top w:val="nil"/>
              <w:left w:val="nil"/>
              <w:bottom w:val="nil"/>
              <w:right w:val="nil"/>
            </w:tcBorders>
            <w:shd w:val="clear" w:color="auto" w:fill="auto"/>
            <w:noWrap/>
            <w:vAlign w:val="center"/>
          </w:tcPr>
          <w:p w:rsidR="00CA2324" w:rsidRPr="00295AB6" w:rsidRDefault="00CA2324" w:rsidP="00F94198">
            <w:pPr>
              <w:jc w:val="center"/>
            </w:pPr>
            <w:r w:rsidRPr="00295AB6">
              <w:t>Juveniles/Female</w:t>
            </w:r>
          </w:p>
        </w:tc>
        <w:tc>
          <w:tcPr>
            <w:tcW w:w="1843" w:type="dxa"/>
            <w:tcBorders>
              <w:top w:val="nil"/>
              <w:left w:val="nil"/>
              <w:bottom w:val="nil"/>
              <w:right w:val="nil"/>
            </w:tcBorders>
            <w:shd w:val="clear" w:color="auto" w:fill="auto"/>
            <w:noWrap/>
            <w:vAlign w:val="center"/>
          </w:tcPr>
          <w:p w:rsidR="00CA2324" w:rsidRPr="00295AB6" w:rsidRDefault="00CA2324" w:rsidP="00F94198">
            <w:pPr>
              <w:jc w:val="center"/>
            </w:pPr>
            <w:r w:rsidRPr="00295AB6">
              <w:t>1.29</w:t>
            </w:r>
          </w:p>
        </w:tc>
        <w:tc>
          <w:tcPr>
            <w:tcW w:w="1350" w:type="dxa"/>
            <w:tcBorders>
              <w:top w:val="nil"/>
              <w:left w:val="nil"/>
              <w:bottom w:val="nil"/>
              <w:right w:val="nil"/>
            </w:tcBorders>
            <w:shd w:val="clear" w:color="auto" w:fill="auto"/>
            <w:noWrap/>
            <w:vAlign w:val="center"/>
          </w:tcPr>
          <w:p w:rsidR="00CA2324" w:rsidRPr="00295AB6" w:rsidRDefault="00CA2324" w:rsidP="00F94198">
            <w:pPr>
              <w:jc w:val="center"/>
            </w:pPr>
            <w:r w:rsidRPr="00295AB6">
              <w:t>84.14</w:t>
            </w:r>
          </w:p>
        </w:tc>
        <w:tc>
          <w:tcPr>
            <w:tcW w:w="789" w:type="dxa"/>
            <w:tcBorders>
              <w:top w:val="nil"/>
              <w:left w:val="nil"/>
              <w:bottom w:val="nil"/>
              <w:right w:val="nil"/>
            </w:tcBorders>
            <w:shd w:val="clear" w:color="auto" w:fill="auto"/>
            <w:noWrap/>
            <w:vAlign w:val="center"/>
          </w:tcPr>
          <w:p w:rsidR="00CA2324" w:rsidRPr="00295AB6" w:rsidRDefault="00CA2324" w:rsidP="00F94198">
            <w:pPr>
              <w:jc w:val="center"/>
            </w:pPr>
            <w:r w:rsidRPr="00295AB6">
              <w:t>0.06</w:t>
            </w:r>
          </w:p>
        </w:tc>
        <w:tc>
          <w:tcPr>
            <w:tcW w:w="2700" w:type="dxa"/>
            <w:tcBorders>
              <w:top w:val="nil"/>
              <w:left w:val="nil"/>
              <w:bottom w:val="nil"/>
              <w:right w:val="nil"/>
            </w:tcBorders>
            <w:shd w:val="clear" w:color="auto" w:fill="auto"/>
            <w:noWrap/>
            <w:vAlign w:val="center"/>
          </w:tcPr>
          <w:p w:rsidR="00CA2324" w:rsidRPr="00295AB6" w:rsidRDefault="00CA2324" w:rsidP="00F94198">
            <w:pPr>
              <w:jc w:val="center"/>
            </w:pPr>
            <w:r w:rsidRPr="00295AB6">
              <w:t>Poisson</w:t>
            </w:r>
          </w:p>
        </w:tc>
        <w:tc>
          <w:tcPr>
            <w:tcW w:w="2733" w:type="dxa"/>
            <w:tcBorders>
              <w:top w:val="nil"/>
              <w:left w:val="nil"/>
              <w:bottom w:val="nil"/>
              <w:right w:val="nil"/>
            </w:tcBorders>
            <w:shd w:val="clear" w:color="auto" w:fill="auto"/>
            <w:noWrap/>
            <w:vAlign w:val="center"/>
          </w:tcPr>
          <w:p w:rsidR="00CA2324" w:rsidRPr="00295AB6" w:rsidRDefault="00CA2324" w:rsidP="00F94198">
            <w:pPr>
              <w:jc w:val="center"/>
            </w:pPr>
            <w:r w:rsidRPr="00295AB6">
              <w:t>Social Group,</w:t>
            </w:r>
          </w:p>
          <w:p w:rsidR="00CA2324" w:rsidRPr="00295AB6" w:rsidRDefault="00CA2324" w:rsidP="00F94198">
            <w:pPr>
              <w:jc w:val="center"/>
            </w:pPr>
            <w:r w:rsidRPr="00295AB6">
              <w:t>Social Group*PDO</w:t>
            </w:r>
          </w:p>
        </w:tc>
      </w:tr>
      <w:tr w:rsidR="00CA2324" w:rsidRPr="00295AB6" w:rsidTr="00F94198">
        <w:trPr>
          <w:trHeight w:val="255"/>
        </w:trPr>
        <w:tc>
          <w:tcPr>
            <w:tcW w:w="2300" w:type="dxa"/>
            <w:tcBorders>
              <w:top w:val="nil"/>
              <w:left w:val="nil"/>
              <w:bottom w:val="single" w:sz="4" w:space="0" w:color="auto"/>
              <w:right w:val="nil"/>
            </w:tcBorders>
            <w:shd w:val="clear" w:color="auto" w:fill="auto"/>
            <w:noWrap/>
            <w:vAlign w:val="bottom"/>
          </w:tcPr>
          <w:p w:rsidR="00CA2324" w:rsidRPr="00295AB6" w:rsidRDefault="00CA2324" w:rsidP="00F94198">
            <w:pPr>
              <w:jc w:val="center"/>
            </w:pPr>
            <w:r w:rsidRPr="00295AB6">
              <w:t>Known Litter Size</w:t>
            </w:r>
          </w:p>
        </w:tc>
        <w:tc>
          <w:tcPr>
            <w:tcW w:w="1843" w:type="dxa"/>
            <w:tcBorders>
              <w:top w:val="nil"/>
              <w:left w:val="nil"/>
              <w:bottom w:val="single" w:sz="4" w:space="0" w:color="auto"/>
              <w:right w:val="nil"/>
            </w:tcBorders>
            <w:shd w:val="clear" w:color="auto" w:fill="auto"/>
            <w:noWrap/>
            <w:vAlign w:val="bottom"/>
          </w:tcPr>
          <w:p w:rsidR="00CA2324" w:rsidRPr="00295AB6" w:rsidRDefault="00CA2324" w:rsidP="00F94198">
            <w:pPr>
              <w:jc w:val="center"/>
            </w:pPr>
            <w:r w:rsidRPr="00295AB6">
              <w:t>0.57</w:t>
            </w:r>
          </w:p>
        </w:tc>
        <w:tc>
          <w:tcPr>
            <w:tcW w:w="1350" w:type="dxa"/>
            <w:tcBorders>
              <w:top w:val="nil"/>
              <w:left w:val="nil"/>
              <w:bottom w:val="single" w:sz="4" w:space="0" w:color="auto"/>
              <w:right w:val="nil"/>
            </w:tcBorders>
            <w:shd w:val="clear" w:color="auto" w:fill="auto"/>
            <w:noWrap/>
            <w:vAlign w:val="bottom"/>
          </w:tcPr>
          <w:p w:rsidR="00CA2324" w:rsidRPr="00295AB6" w:rsidRDefault="00CA2324" w:rsidP="00F94198">
            <w:pPr>
              <w:jc w:val="center"/>
            </w:pPr>
            <w:r w:rsidRPr="00295AB6">
              <w:t>23.33</w:t>
            </w:r>
          </w:p>
        </w:tc>
        <w:tc>
          <w:tcPr>
            <w:tcW w:w="789" w:type="dxa"/>
            <w:tcBorders>
              <w:top w:val="nil"/>
              <w:left w:val="nil"/>
              <w:bottom w:val="single" w:sz="4" w:space="0" w:color="auto"/>
              <w:right w:val="nil"/>
            </w:tcBorders>
            <w:shd w:val="clear" w:color="auto" w:fill="auto"/>
            <w:noWrap/>
            <w:vAlign w:val="bottom"/>
          </w:tcPr>
          <w:p w:rsidR="00CA2324" w:rsidRPr="00295AB6" w:rsidRDefault="00CA2324" w:rsidP="00F94198">
            <w:pPr>
              <w:jc w:val="center"/>
            </w:pPr>
            <w:r w:rsidRPr="00295AB6">
              <w:t>0.99</w:t>
            </w:r>
          </w:p>
        </w:tc>
        <w:tc>
          <w:tcPr>
            <w:tcW w:w="2700" w:type="dxa"/>
            <w:tcBorders>
              <w:top w:val="nil"/>
              <w:left w:val="nil"/>
              <w:bottom w:val="single" w:sz="4" w:space="0" w:color="auto"/>
              <w:right w:val="nil"/>
            </w:tcBorders>
            <w:shd w:val="clear" w:color="auto" w:fill="auto"/>
            <w:noWrap/>
            <w:vAlign w:val="bottom"/>
          </w:tcPr>
          <w:p w:rsidR="00CA2324" w:rsidRPr="00295AB6" w:rsidRDefault="00CA2324" w:rsidP="00F94198">
            <w:pPr>
              <w:jc w:val="center"/>
            </w:pPr>
            <w:r w:rsidRPr="00295AB6">
              <w:t>Gaussian</w:t>
            </w:r>
          </w:p>
        </w:tc>
        <w:tc>
          <w:tcPr>
            <w:tcW w:w="2733" w:type="dxa"/>
            <w:tcBorders>
              <w:top w:val="nil"/>
              <w:left w:val="nil"/>
              <w:bottom w:val="single" w:sz="4" w:space="0" w:color="auto"/>
              <w:right w:val="nil"/>
            </w:tcBorders>
            <w:shd w:val="clear" w:color="auto" w:fill="auto"/>
            <w:noWrap/>
            <w:vAlign w:val="bottom"/>
          </w:tcPr>
          <w:p w:rsidR="00CA2324" w:rsidRPr="00295AB6" w:rsidRDefault="00CA2324" w:rsidP="00F94198">
            <w:pPr>
              <w:jc w:val="center"/>
            </w:pPr>
            <w:r w:rsidRPr="00295AB6">
              <w:t>None</w:t>
            </w:r>
          </w:p>
        </w:tc>
      </w:tr>
    </w:tbl>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4C67F1" w:rsidP="00CA2324">
      <w:r w:rsidRPr="00295AB6">
        <w:rPr>
          <w:noProof/>
        </w:rPr>
        <mc:AlternateContent>
          <mc:Choice Requires="wps">
            <w:drawing>
              <wp:anchor distT="0" distB="0" distL="114300" distR="114300" simplePos="0" relativeHeight="251657728" behindDoc="0" locked="0" layoutInCell="1" allowOverlap="1" wp14:anchorId="2A54EBAD" wp14:editId="16E22038">
                <wp:simplePos x="0" y="0"/>
                <wp:positionH relativeFrom="column">
                  <wp:posOffset>-1143000</wp:posOffset>
                </wp:positionH>
                <wp:positionV relativeFrom="paragraph">
                  <wp:posOffset>682625</wp:posOffset>
                </wp:positionV>
                <wp:extent cx="571500" cy="544830"/>
                <wp:effectExtent l="0" t="0" r="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44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0234" w:rsidRDefault="00F30234" w:rsidP="00CA2324">
                            <w:r>
                              <w:t xml:space="preserve">75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53.75pt;width:45pt;height:4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" stroked="f">
                <v:textbox style="layout-flow:vertical">
                  <w:txbxContent>
                    <w:p w:rsidR="002D3A97" w:rsidRDefault="002D3A97" w:rsidP="00CA2324">
                      <w:r>
                        <w:t xml:space="preserve">75 </w:t>
                      </w:r>
                    </w:p>
                  </w:txbxContent>
                </v:textbox>
                <w10:wrap type="square"/>
              </v:shape>
            </w:pict>
          </mc:Fallback>
        </mc:AlternateContent>
      </w:r>
    </w:p>
    <w:p w:rsidR="00CA2324" w:rsidRPr="00295AB6" w:rsidRDefault="00CA2324" w:rsidP="00CA2324">
      <w:pPr>
        <w:sectPr w:rsidR="00CA2324" w:rsidRPr="00295AB6" w:rsidSect="009B2ACD">
          <w:type w:val="continuous"/>
          <w:pgSz w:w="15840" w:h="12240" w:orient="landscape"/>
          <w:pgMar w:top="1440" w:right="2160" w:bottom="1440" w:left="2160" w:header="720" w:footer="720" w:gutter="0"/>
          <w:lnNumType w:countBy="1" w:restart="continuous"/>
          <w:cols w:space="720"/>
          <w:titlePg/>
        </w:sectPr>
      </w:pPr>
    </w:p>
    <w:p w:rsidR="00CA2324" w:rsidRPr="00295AB6" w:rsidRDefault="00CA2324" w:rsidP="00CA2324">
      <w:proofErr w:type="gramStart"/>
      <w:r w:rsidRPr="00295AB6">
        <w:lastRenderedPageBreak/>
        <w:t>Table 3-3.</w:t>
      </w:r>
      <w:proofErr w:type="gramEnd"/>
      <w:r w:rsidRPr="00295AB6">
        <w:t xml:space="preserve">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3-1. K is the number of estimated model parameters and ω</w:t>
      </w:r>
      <w:r w:rsidRPr="00295AB6">
        <w:rPr>
          <w:vertAlign w:val="subscript"/>
        </w:rPr>
        <w:t xml:space="preserve"> </w:t>
      </w:r>
      <w:r w:rsidRPr="00295AB6">
        <w:t>is the model’s AIC weight.</w:t>
      </w:r>
    </w:p>
    <w:p w:rsidR="00CA2324" w:rsidRPr="00295AB6" w:rsidRDefault="00CA2324" w:rsidP="00CA2324"/>
    <w:tbl>
      <w:tblPr>
        <w:tblW w:w="8200" w:type="dxa"/>
        <w:tblCellMar>
          <w:left w:w="0" w:type="dxa"/>
          <w:right w:w="0" w:type="dxa"/>
        </w:tblCellMar>
        <w:tblLook w:val="0000" w:firstRow="0" w:lastRow="0" w:firstColumn="0" w:lastColumn="0" w:noHBand="0" w:noVBand="0"/>
      </w:tblPr>
      <w:tblGrid>
        <w:gridCol w:w="3800"/>
        <w:gridCol w:w="360"/>
        <w:gridCol w:w="1100"/>
        <w:gridCol w:w="960"/>
        <w:gridCol w:w="880"/>
        <w:gridCol w:w="1100"/>
      </w:tblGrid>
      <w:tr w:rsidR="00F914E3" w:rsidRPr="00295AB6" w:rsidTr="00F12F71">
        <w:trPr>
          <w:trHeight w:val="260"/>
        </w:trPr>
        <w:tc>
          <w:tcPr>
            <w:tcW w:w="3800"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vAlign w:val="bottom"/>
          </w:tcPr>
          <w:p w:rsidR="00F914E3" w:rsidRPr="00295AB6" w:rsidRDefault="00F914E3" w:rsidP="00F12F71">
            <w:pPr>
              <w:rPr>
                <w:b/>
              </w:rPr>
            </w:pPr>
            <w:r w:rsidRPr="00295AB6">
              <w:rPr>
                <w:b/>
              </w:rPr>
              <w:t>Model</w:t>
            </w:r>
          </w:p>
        </w:tc>
        <w:tc>
          <w:tcPr>
            <w:tcW w:w="360"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vAlign w:val="bottom"/>
          </w:tcPr>
          <w:p w:rsidR="00F914E3" w:rsidRPr="00295AB6" w:rsidRDefault="00F914E3" w:rsidP="00F12F71">
            <w:pPr>
              <w:jc w:val="center"/>
              <w:rPr>
                <w:b/>
              </w:rPr>
            </w:pPr>
            <w:r w:rsidRPr="00295AB6">
              <w:rPr>
                <w:b/>
              </w:rPr>
              <w:t>K</w:t>
            </w:r>
          </w:p>
        </w:tc>
        <w:tc>
          <w:tcPr>
            <w:tcW w:w="1100"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vAlign w:val="bottom"/>
          </w:tcPr>
          <w:p w:rsidR="00F914E3" w:rsidRPr="00295AB6" w:rsidRDefault="00F914E3" w:rsidP="00F12F71">
            <w:pPr>
              <w:jc w:val="center"/>
              <w:rPr>
                <w:b/>
              </w:rPr>
            </w:pPr>
            <w:r w:rsidRPr="00295AB6">
              <w:rPr>
                <w:b/>
                <w:bCs/>
              </w:rPr>
              <w:t>AIC</w:t>
            </w:r>
            <w:r w:rsidRPr="00295AB6">
              <w:rPr>
                <w:b/>
                <w:bCs/>
                <w:vertAlign w:val="subscript"/>
              </w:rPr>
              <w:t>C</w:t>
            </w:r>
          </w:p>
        </w:tc>
        <w:tc>
          <w:tcPr>
            <w:tcW w:w="960"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vAlign w:val="bottom"/>
          </w:tcPr>
          <w:p w:rsidR="00F914E3" w:rsidRPr="00295AB6" w:rsidRDefault="00F914E3" w:rsidP="00F12F71">
            <w:pPr>
              <w:jc w:val="center"/>
              <w:rPr>
                <w:b/>
              </w:rPr>
            </w:pPr>
            <w:r w:rsidRPr="00295AB6">
              <w:rPr>
                <w:b/>
              </w:rPr>
              <w:t xml:space="preserve">∆ </w:t>
            </w:r>
            <w:proofErr w:type="spellStart"/>
            <w:r w:rsidRPr="00295AB6">
              <w:rPr>
                <w:b/>
              </w:rPr>
              <w:t>AICc</w:t>
            </w:r>
            <w:proofErr w:type="spellEnd"/>
          </w:p>
        </w:tc>
        <w:tc>
          <w:tcPr>
            <w:tcW w:w="880"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vAlign w:val="bottom"/>
          </w:tcPr>
          <w:p w:rsidR="00F914E3" w:rsidRPr="00295AB6" w:rsidRDefault="00F914E3" w:rsidP="00F12F71">
            <w:pPr>
              <w:jc w:val="center"/>
              <w:rPr>
                <w:b/>
              </w:rPr>
            </w:pPr>
            <w:r w:rsidRPr="00295AB6">
              <w:rPr>
                <w:b/>
              </w:rPr>
              <w:t>ω</w:t>
            </w:r>
          </w:p>
        </w:tc>
        <w:tc>
          <w:tcPr>
            <w:tcW w:w="1100" w:type="dxa"/>
            <w:tcBorders>
              <w:top w:val="single" w:sz="4" w:space="0" w:color="auto"/>
              <w:left w:val="nil"/>
              <w:bottom w:val="single" w:sz="4" w:space="0" w:color="auto"/>
              <w:right w:val="nil"/>
            </w:tcBorders>
            <w:shd w:val="clear" w:color="auto" w:fill="auto"/>
            <w:noWrap/>
            <w:tcMar>
              <w:top w:w="20" w:type="dxa"/>
              <w:left w:w="20" w:type="dxa"/>
              <w:bottom w:w="0" w:type="dxa"/>
              <w:right w:w="20" w:type="dxa"/>
            </w:tcMar>
            <w:vAlign w:val="bottom"/>
          </w:tcPr>
          <w:p w:rsidR="00F914E3" w:rsidRPr="00295AB6" w:rsidRDefault="00F914E3" w:rsidP="00F12F71">
            <w:pPr>
              <w:jc w:val="center"/>
              <w:rPr>
                <w:b/>
              </w:rPr>
            </w:pPr>
            <w:r w:rsidRPr="00295AB6">
              <w:rPr>
                <w:b/>
              </w:rPr>
              <w:t>Deviance</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w:t>
            </w:r>
            <w:r w:rsidRPr="00295AB6">
              <w:rPr>
                <w:b/>
              </w:rPr>
              <w:t>Ψ</w:t>
            </w:r>
            <w:r w:rsidRPr="00295AB6">
              <w:t xml:space="preserve"> Age</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6</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384.19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0.29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185.02</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r w:rsidRPr="00295AB6">
              <w:rPr>
                <w:b/>
              </w:rPr>
              <w:t xml:space="preserve">S </w:t>
            </w:r>
            <w:r w:rsidRPr="00295AB6">
              <w:t xml:space="preserve">PDO + </w:t>
            </w:r>
            <w:proofErr w:type="spellStart"/>
            <w:r w:rsidRPr="00295AB6">
              <w:t>PDO</w:t>
            </w:r>
            <w:r w:rsidRPr="00295AB6">
              <w:rPr>
                <w:vertAlign w:val="subscript"/>
              </w:rPr>
              <w:t>lag</w:t>
            </w:r>
            <w:proofErr w:type="spellEnd"/>
            <w:r w:rsidRPr="00295AB6">
              <w:t xml:space="preserve">                                  </w:t>
            </w:r>
            <w:r w:rsidRPr="00295AB6">
              <w:rPr>
                <w:b/>
              </w:rPr>
              <w:t>Ψ</w:t>
            </w:r>
            <w:r w:rsidRPr="00295AB6">
              <w:t xml:space="preserve"> Old: (</w:t>
            </w:r>
            <w:proofErr w:type="spellStart"/>
            <w:r w:rsidRPr="00295AB6">
              <w:t>Brd</w:t>
            </w:r>
            <w:proofErr w:type="spellEnd"/>
            <w:r w:rsidRPr="00295AB6">
              <w:t xml:space="preserve">. State + Group), </w:t>
            </w:r>
          </w:p>
          <w:p w:rsidR="00F914E3" w:rsidRPr="00295AB6" w:rsidRDefault="00F914E3" w:rsidP="00F12F71">
            <w:pPr>
              <w:rPr>
                <w:b/>
              </w:rPr>
            </w:pPr>
            <w:r w:rsidRPr="00295AB6">
              <w:t>Young: Group</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8</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385.28</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1.09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0.17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368.38</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rPr>
                <w:vertAlign w:val="subscript"/>
              </w:rPr>
              <w:t xml:space="preserve">  </w:t>
            </w:r>
            <w:r w:rsidRPr="00295AB6">
              <w:t xml:space="preserve">                                </w:t>
            </w:r>
            <w:r w:rsidRPr="00295AB6">
              <w:rPr>
                <w:b/>
              </w:rPr>
              <w:t>Ψ</w:t>
            </w:r>
            <w:r w:rsidRPr="00295AB6">
              <w:t xml:space="preserve"> Old: </w:t>
            </w:r>
            <w:proofErr w:type="spellStart"/>
            <w:r w:rsidRPr="00295AB6">
              <w:t>Brd</w:t>
            </w:r>
            <w:proofErr w:type="spellEnd"/>
            <w:r w:rsidRPr="00295AB6">
              <w:t>. State, Young: 1</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385.73</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1.55</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0.14</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184.39</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 </w:t>
            </w:r>
            <w:proofErr w:type="spellStart"/>
            <w:r w:rsidRPr="00295AB6">
              <w:t>Brd</w:t>
            </w:r>
            <w:proofErr w:type="spellEnd"/>
            <w:r w:rsidRPr="00295AB6">
              <w:t xml:space="preserve">. State                            </w:t>
            </w:r>
            <w:r w:rsidRPr="00295AB6">
              <w:rPr>
                <w:b/>
              </w:rPr>
              <w:t>Ψ</w:t>
            </w:r>
            <w:r w:rsidRPr="00295AB6">
              <w:t xml:space="preserve"> Age</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385.93</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1.75</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0.12</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184.59</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 </w:t>
            </w:r>
            <w:proofErr w:type="spellStart"/>
            <w:r w:rsidRPr="00295AB6">
              <w:t>Brd</w:t>
            </w:r>
            <w:proofErr w:type="spellEnd"/>
            <w:r w:rsidRPr="00295AB6">
              <w:t xml:space="preserve">. State                             </w:t>
            </w:r>
            <w:r w:rsidRPr="00295AB6">
              <w:rPr>
                <w:b/>
              </w:rPr>
              <w:t>Ψ</w:t>
            </w:r>
            <w:r w:rsidRPr="00295AB6">
              <w:t xml:space="preserve"> Old: </w:t>
            </w:r>
            <w:proofErr w:type="spellStart"/>
            <w:r w:rsidRPr="00295AB6">
              <w:t>Brd</w:t>
            </w:r>
            <w:proofErr w:type="spellEnd"/>
            <w:r w:rsidRPr="00295AB6">
              <w:t>. State + Group, Young: Group</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387.09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2.9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367.96</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 </w:t>
            </w:r>
            <w:proofErr w:type="spellStart"/>
            <w:r w:rsidRPr="00295AB6">
              <w:t>Brd</w:t>
            </w:r>
            <w:proofErr w:type="spellEnd"/>
            <w:r w:rsidRPr="00295AB6">
              <w:t xml:space="preserve">. State                             </w:t>
            </w:r>
            <w:r w:rsidRPr="00295AB6">
              <w:rPr>
                <w:b/>
              </w:rPr>
              <w:t xml:space="preserve">Ψ </w:t>
            </w:r>
            <w:r w:rsidRPr="00295AB6">
              <w:t xml:space="preserve">Old: </w:t>
            </w:r>
            <w:proofErr w:type="spellStart"/>
            <w:r w:rsidRPr="00295AB6">
              <w:t>Brd</w:t>
            </w:r>
            <w:proofErr w:type="spellEnd"/>
            <w:r w:rsidRPr="00295AB6">
              <w:t>. State, Young: 1</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8</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387.51</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3.33</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0.06</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183.96</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w:t>
            </w:r>
            <w:r w:rsidRPr="00295AB6">
              <w:rPr>
                <w:b/>
              </w:rPr>
              <w:t>Ψ</w:t>
            </w:r>
            <w:r w:rsidRPr="00295AB6">
              <w:t xml:space="preserve"> Old: Ad. </w:t>
            </w:r>
            <w:proofErr w:type="spellStart"/>
            <w:r w:rsidRPr="00295AB6">
              <w:t>Fems</w:t>
            </w:r>
            <w:proofErr w:type="spellEnd"/>
            <w:r w:rsidRPr="00295AB6">
              <w:t>, Young: 1</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6</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387.91</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3.73</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0.05</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375.4</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 * </w:t>
            </w:r>
            <w:proofErr w:type="spellStart"/>
            <w:r w:rsidRPr="00295AB6">
              <w:t>Brd</w:t>
            </w:r>
            <w:proofErr w:type="spellEnd"/>
            <w:r w:rsidRPr="00295AB6">
              <w:t xml:space="preserve">. State                            </w:t>
            </w:r>
            <w:r w:rsidRPr="00295AB6">
              <w:rPr>
                <w:b/>
              </w:rPr>
              <w:t>Ψ</w:t>
            </w:r>
            <w:r w:rsidRPr="00295AB6">
              <w:t xml:space="preserve"> Age</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388.71</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4.53</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0.03</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182.93</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 </w:t>
            </w:r>
            <w:proofErr w:type="spellStart"/>
            <w:r w:rsidRPr="00295AB6">
              <w:t>Brd</w:t>
            </w:r>
            <w:proofErr w:type="spellEnd"/>
            <w:r w:rsidRPr="00295AB6">
              <w:t xml:space="preserve">. State                            </w:t>
            </w:r>
            <w:r w:rsidRPr="00295AB6">
              <w:rPr>
                <w:b/>
              </w:rPr>
              <w:t>Ψ</w:t>
            </w:r>
            <w:r w:rsidRPr="00295AB6">
              <w:t xml:space="preserve"> Old: Ad. </w:t>
            </w:r>
            <w:proofErr w:type="spellStart"/>
            <w:r w:rsidRPr="00295AB6">
              <w:t>Fems</w:t>
            </w:r>
            <w:proofErr w:type="spellEnd"/>
            <w:r w:rsidRPr="00295AB6">
              <w:t>, Young: 1</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389.66</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5.47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0.02</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374.96</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w:t>
            </w:r>
            <w:r w:rsidRPr="00295AB6">
              <w:rPr>
                <w:b/>
              </w:rPr>
              <w:t>Ψ</w:t>
            </w:r>
            <w:r w:rsidRPr="00295AB6">
              <w:t xml:space="preserve"> Old: Group, Young: 1</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6</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389.85</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5.66</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0.02</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377.33</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 * </w:t>
            </w:r>
            <w:proofErr w:type="spellStart"/>
            <w:r w:rsidRPr="00295AB6">
              <w:t>Brd</w:t>
            </w:r>
            <w:proofErr w:type="spellEnd"/>
            <w:r w:rsidRPr="00295AB6">
              <w:t xml:space="preserve">. State                            </w:t>
            </w:r>
            <w:r w:rsidRPr="00295AB6">
              <w:rPr>
                <w:b/>
              </w:rPr>
              <w:t>Ψ</w:t>
            </w:r>
            <w:r w:rsidRPr="00295AB6">
              <w:t xml:space="preserve"> Old: (</w:t>
            </w:r>
            <w:proofErr w:type="spellStart"/>
            <w:r w:rsidRPr="00295AB6">
              <w:t>Brd</w:t>
            </w:r>
            <w:proofErr w:type="spellEnd"/>
            <w:r w:rsidRPr="00295AB6">
              <w:t>. State + Group) + Young: Group</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11</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389.97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5.79</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0.02</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366.3</w:t>
            </w:r>
          </w:p>
        </w:tc>
      </w:tr>
      <w:tr w:rsidR="00F914E3" w:rsidRPr="00295AB6" w:rsidTr="00F12F71">
        <w:trPr>
          <w:trHeight w:val="680"/>
        </w:trPr>
        <w:tc>
          <w:tcPr>
            <w:tcW w:w="3800" w:type="dxa"/>
            <w:tcBorders>
              <w:top w:val="nil"/>
              <w:left w:val="nil"/>
              <w:bottom w:val="nil"/>
              <w:right w:val="nil"/>
            </w:tcBorders>
            <w:shd w:val="clear" w:color="auto" w:fill="auto"/>
            <w:tcMar>
              <w:top w:w="20" w:type="dxa"/>
              <w:left w:w="20" w:type="dxa"/>
              <w:bottom w:w="0" w:type="dxa"/>
              <w:right w:w="20" w:type="dxa"/>
            </w:tcMar>
          </w:tcPr>
          <w:p w:rsidR="00F914E3" w:rsidRPr="00295AB6" w:rsidRDefault="00F914E3" w:rsidP="00F12F71">
            <w:pPr>
              <w:rPr>
                <w:b/>
              </w:rPr>
            </w:pPr>
            <w:r w:rsidRPr="00295AB6">
              <w:rPr>
                <w:b/>
              </w:rPr>
              <w:t>S</w:t>
            </w:r>
            <w:r w:rsidRPr="00295AB6">
              <w:t xml:space="preserve"> (PDO + </w:t>
            </w:r>
            <w:proofErr w:type="spellStart"/>
            <w:r w:rsidRPr="00295AB6">
              <w:t>PDO</w:t>
            </w:r>
            <w:r w:rsidRPr="00295AB6">
              <w:rPr>
                <w:vertAlign w:val="subscript"/>
              </w:rPr>
              <w:t>lag</w:t>
            </w:r>
            <w:proofErr w:type="spellEnd"/>
            <w:r w:rsidRPr="00295AB6">
              <w:t xml:space="preserve"> ) * </w:t>
            </w:r>
            <w:proofErr w:type="spellStart"/>
            <w:r w:rsidRPr="00295AB6">
              <w:t>Brd</w:t>
            </w:r>
            <w:proofErr w:type="spellEnd"/>
            <w:r w:rsidRPr="00295AB6">
              <w:t xml:space="preserve">. State                             </w:t>
            </w:r>
            <w:r w:rsidRPr="00295AB6">
              <w:rPr>
                <w:b/>
              </w:rPr>
              <w:t>Ψ</w:t>
            </w:r>
            <w:r w:rsidRPr="00295AB6">
              <w:t xml:space="preserve"> Old: </w:t>
            </w:r>
            <w:proofErr w:type="spellStart"/>
            <w:r w:rsidRPr="00295AB6">
              <w:t>Brd</w:t>
            </w:r>
            <w:proofErr w:type="spellEnd"/>
            <w:r w:rsidRPr="00295AB6">
              <w:t>. State, Young: 1</w:t>
            </w:r>
          </w:p>
        </w:tc>
        <w:tc>
          <w:tcPr>
            <w:tcW w:w="360" w:type="dxa"/>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10</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390.36</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6.17</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0.01</w:t>
            </w:r>
          </w:p>
        </w:tc>
        <w:tc>
          <w:tcPr>
            <w:tcW w:w="0" w:type="auto"/>
            <w:tcBorders>
              <w:top w:val="nil"/>
              <w:left w:val="nil"/>
              <w:bottom w:val="nil"/>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182.32</w:t>
            </w:r>
          </w:p>
        </w:tc>
      </w:tr>
      <w:tr w:rsidR="00F914E3" w:rsidRPr="00295AB6" w:rsidTr="00F12F71">
        <w:trPr>
          <w:trHeight w:val="680"/>
        </w:trPr>
        <w:tc>
          <w:tcPr>
            <w:tcW w:w="3800" w:type="dxa"/>
            <w:tcBorders>
              <w:top w:val="nil"/>
              <w:left w:val="nil"/>
              <w:bottom w:val="single" w:sz="4" w:space="0" w:color="auto"/>
              <w:right w:val="nil"/>
            </w:tcBorders>
            <w:shd w:val="clear" w:color="auto" w:fill="auto"/>
            <w:tcMar>
              <w:top w:w="20" w:type="dxa"/>
              <w:left w:w="20" w:type="dxa"/>
              <w:bottom w:w="0" w:type="dxa"/>
              <w:right w:w="20" w:type="dxa"/>
            </w:tcMar>
          </w:tcPr>
          <w:p w:rsidR="00F914E3" w:rsidRPr="00295AB6" w:rsidRDefault="00F914E3" w:rsidP="00F12F71">
            <w:r w:rsidRPr="00295AB6">
              <w:rPr>
                <w:b/>
              </w:rPr>
              <w:t>S</w:t>
            </w:r>
            <w:r w:rsidRPr="00295AB6">
              <w:t xml:space="preserve"> PDO + </w:t>
            </w:r>
            <w:proofErr w:type="spellStart"/>
            <w:r w:rsidRPr="00295AB6">
              <w:t>PDO</w:t>
            </w:r>
            <w:r w:rsidRPr="00295AB6">
              <w:rPr>
                <w:vertAlign w:val="subscript"/>
              </w:rPr>
              <w:t>lag</w:t>
            </w:r>
            <w:proofErr w:type="spellEnd"/>
            <w:r w:rsidRPr="00295AB6">
              <w:rPr>
                <w:vertAlign w:val="subscript"/>
              </w:rPr>
              <w:t xml:space="preserve"> </w:t>
            </w:r>
            <w:r w:rsidRPr="00295AB6">
              <w:t xml:space="preserve">                                 </w:t>
            </w:r>
            <w:r w:rsidRPr="00295AB6">
              <w:rPr>
                <w:b/>
              </w:rPr>
              <w:t>Ψ</w:t>
            </w:r>
            <w:r w:rsidRPr="00295AB6">
              <w:t xml:space="preserve"> Old: </w:t>
            </w:r>
            <w:proofErr w:type="spellStart"/>
            <w:r w:rsidRPr="00295AB6">
              <w:t>Brd</w:t>
            </w:r>
            <w:proofErr w:type="spellEnd"/>
            <w:r w:rsidRPr="00295AB6">
              <w:t xml:space="preserve">. State + PDO + </w:t>
            </w:r>
            <w:proofErr w:type="spellStart"/>
            <w:r w:rsidRPr="00295AB6">
              <w:t>PDO</w:t>
            </w:r>
            <w:r w:rsidRPr="00295AB6">
              <w:rPr>
                <w:vertAlign w:val="subscript"/>
              </w:rPr>
              <w:t>lag</w:t>
            </w:r>
            <w:proofErr w:type="spellEnd"/>
            <w:r w:rsidRPr="00295AB6">
              <w:t xml:space="preserve"> + Group,              </w:t>
            </w:r>
          </w:p>
          <w:p w:rsidR="00F914E3" w:rsidRPr="00295AB6" w:rsidRDefault="00F914E3" w:rsidP="00F12F71">
            <w:pPr>
              <w:rPr>
                <w:b/>
              </w:rPr>
            </w:pPr>
            <w:r w:rsidRPr="00295AB6">
              <w:t xml:space="preserve">Young: PDO + </w:t>
            </w:r>
            <w:proofErr w:type="spellStart"/>
            <w:r w:rsidRPr="00295AB6">
              <w:t>PDO</w:t>
            </w:r>
            <w:r w:rsidRPr="00295AB6">
              <w:rPr>
                <w:vertAlign w:val="subscript"/>
              </w:rPr>
              <w:t>lag</w:t>
            </w:r>
            <w:proofErr w:type="spellEnd"/>
            <w:r w:rsidRPr="00295AB6">
              <w:t xml:space="preserve"> + Group</w:t>
            </w:r>
          </w:p>
        </w:tc>
        <w:tc>
          <w:tcPr>
            <w:tcW w:w="360" w:type="dxa"/>
            <w:tcBorders>
              <w:top w:val="nil"/>
              <w:left w:val="nil"/>
              <w:bottom w:val="single" w:sz="4" w:space="0" w:color="auto"/>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12</w:t>
            </w:r>
          </w:p>
        </w:tc>
        <w:tc>
          <w:tcPr>
            <w:tcW w:w="0" w:type="auto"/>
            <w:tcBorders>
              <w:top w:val="nil"/>
              <w:left w:val="nil"/>
              <w:bottom w:val="single" w:sz="4" w:space="0" w:color="auto"/>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390.75</w:t>
            </w:r>
          </w:p>
        </w:tc>
        <w:tc>
          <w:tcPr>
            <w:tcW w:w="0" w:type="auto"/>
            <w:tcBorders>
              <w:top w:val="nil"/>
              <w:left w:val="nil"/>
              <w:bottom w:val="single" w:sz="4" w:space="0" w:color="auto"/>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6.57</w:t>
            </w:r>
          </w:p>
        </w:tc>
        <w:tc>
          <w:tcPr>
            <w:tcW w:w="0" w:type="auto"/>
            <w:tcBorders>
              <w:top w:val="nil"/>
              <w:left w:val="nil"/>
              <w:bottom w:val="single" w:sz="4" w:space="0" w:color="auto"/>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0.01</w:t>
            </w:r>
          </w:p>
        </w:tc>
        <w:tc>
          <w:tcPr>
            <w:tcW w:w="0" w:type="auto"/>
            <w:tcBorders>
              <w:top w:val="nil"/>
              <w:left w:val="nil"/>
              <w:bottom w:val="single" w:sz="4" w:space="0" w:color="auto"/>
              <w:right w:val="nil"/>
            </w:tcBorders>
            <w:shd w:val="clear" w:color="auto" w:fill="auto"/>
            <w:noWrap/>
            <w:tcMar>
              <w:top w:w="20" w:type="dxa"/>
              <w:left w:w="20" w:type="dxa"/>
              <w:bottom w:w="0" w:type="dxa"/>
              <w:right w:w="20" w:type="dxa"/>
            </w:tcMar>
          </w:tcPr>
          <w:p w:rsidR="00F914E3" w:rsidRPr="00295AB6" w:rsidRDefault="00F914E3" w:rsidP="00F12F71">
            <w:pPr>
              <w:jc w:val="center"/>
            </w:pPr>
            <w:r w:rsidRPr="00295AB6">
              <w:t>364.76</w:t>
            </w:r>
          </w:p>
        </w:tc>
      </w:tr>
    </w:tbl>
    <w:p w:rsidR="00CA2324" w:rsidRPr="00295AB6" w:rsidRDefault="00CA2324" w:rsidP="00CA2324"/>
    <w:p w:rsidR="00CA2324" w:rsidRPr="00295AB6" w:rsidRDefault="00CA2324" w:rsidP="00CA2324">
      <w:r w:rsidRPr="00295AB6">
        <w:lastRenderedPageBreak/>
        <w:t xml:space="preserve">Table 3-4. </w:t>
      </w:r>
      <w:proofErr w:type="gramStart"/>
      <w:r w:rsidRPr="00295AB6">
        <w:t xml:space="preserve">Summed AIC weights (ω) for </w:t>
      </w:r>
      <w:r w:rsidR="00CE6B1A" w:rsidRPr="00295AB6">
        <w:t>all covariates</w:t>
      </w:r>
      <w:r w:rsidRPr="00295AB6">
        <w:t xml:space="preserve"> in a multi-state CMR analysis of adult female hoary marmots in the Ruby Range, Yukon, 1999-2004.</w:t>
      </w:r>
      <w:proofErr w:type="gramEnd"/>
      <w:r w:rsidRPr="00295AB6">
        <w:t xml:space="preserve"> Covariates of both survival (S) and breeding probability (ψ) are shown. Covariate descriptions are in Table 3-1.</w:t>
      </w:r>
    </w:p>
    <w:p w:rsidR="00CA2324" w:rsidRPr="00295AB6" w:rsidRDefault="00CA2324" w:rsidP="00CA2324"/>
    <w:tbl>
      <w:tblPr>
        <w:tblW w:w="3440" w:type="dxa"/>
        <w:jc w:val="center"/>
        <w:tblInd w:w="93" w:type="dxa"/>
        <w:tblLook w:val="04A0" w:firstRow="1" w:lastRow="0" w:firstColumn="1" w:lastColumn="0" w:noHBand="0" w:noVBand="1"/>
      </w:tblPr>
      <w:tblGrid>
        <w:gridCol w:w="2620"/>
        <w:gridCol w:w="820"/>
      </w:tblGrid>
      <w:tr w:rsidR="00CE6B1A" w:rsidRPr="00295AB6" w:rsidTr="00CE6B1A">
        <w:trPr>
          <w:trHeight w:val="315"/>
          <w:jc w:val="center"/>
        </w:trPr>
        <w:tc>
          <w:tcPr>
            <w:tcW w:w="2620" w:type="dxa"/>
            <w:tcBorders>
              <w:top w:val="single" w:sz="4" w:space="0" w:color="auto"/>
              <w:left w:val="nil"/>
              <w:bottom w:val="single" w:sz="4" w:space="0" w:color="auto"/>
              <w:right w:val="nil"/>
            </w:tcBorders>
            <w:shd w:val="clear" w:color="auto" w:fill="auto"/>
            <w:noWrap/>
            <w:vAlign w:val="bottom"/>
            <w:hideMark/>
          </w:tcPr>
          <w:p w:rsidR="00CE6B1A" w:rsidRPr="00295AB6" w:rsidRDefault="00CE6B1A">
            <w:pPr>
              <w:jc w:val="center"/>
              <w:rPr>
                <w:b/>
                <w:bCs/>
                <w:color w:val="000000"/>
              </w:rPr>
            </w:pPr>
            <w:r w:rsidRPr="00295AB6">
              <w:rPr>
                <w:b/>
                <w:bCs/>
                <w:color w:val="000000"/>
              </w:rPr>
              <w:t>Covariate</w:t>
            </w:r>
          </w:p>
        </w:tc>
        <w:tc>
          <w:tcPr>
            <w:tcW w:w="820" w:type="dxa"/>
            <w:tcBorders>
              <w:top w:val="single" w:sz="4" w:space="0" w:color="auto"/>
              <w:left w:val="nil"/>
              <w:bottom w:val="single" w:sz="4" w:space="0" w:color="auto"/>
              <w:right w:val="nil"/>
            </w:tcBorders>
            <w:shd w:val="clear" w:color="auto" w:fill="auto"/>
            <w:noWrap/>
            <w:vAlign w:val="bottom"/>
            <w:hideMark/>
          </w:tcPr>
          <w:p w:rsidR="00CE6B1A" w:rsidRPr="00295AB6" w:rsidRDefault="00CE6B1A">
            <w:pPr>
              <w:jc w:val="center"/>
              <w:rPr>
                <w:b/>
                <w:bCs/>
                <w:color w:val="000000"/>
              </w:rPr>
            </w:pPr>
            <w:r w:rsidRPr="00295AB6">
              <w:rPr>
                <w:b/>
                <w:bCs/>
                <w:color w:val="000000"/>
              </w:rPr>
              <w:t>ω+</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b/>
                <w:bCs/>
                <w:color w:val="000000"/>
              </w:rPr>
            </w:pPr>
            <w:r w:rsidRPr="00295AB6">
              <w:rPr>
                <w:b/>
                <w:bCs/>
                <w:color w:val="000000"/>
              </w:rPr>
              <w:t>Ѱ</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b/>
                <w:bCs/>
                <w:color w:val="000000"/>
              </w:rPr>
            </w:pP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Age</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1.00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Group</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0.44</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 xml:space="preserve">Ad. </w:t>
            </w:r>
            <w:proofErr w:type="spellStart"/>
            <w:r w:rsidRPr="00295AB6">
              <w:rPr>
                <w:color w:val="000000"/>
              </w:rPr>
              <w:t>Fems</w:t>
            </w:r>
            <w:proofErr w:type="spellEnd"/>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0.31</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proofErr w:type="spellStart"/>
            <w:r w:rsidRPr="00295AB6">
              <w:rPr>
                <w:color w:val="000000"/>
              </w:rPr>
              <w:t>Brd</w:t>
            </w:r>
            <w:proofErr w:type="spellEnd"/>
            <w:r w:rsidRPr="00295AB6">
              <w:rPr>
                <w:color w:val="000000"/>
              </w:rPr>
              <w:t>. State</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0.14</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Age*</w:t>
            </w:r>
            <w:proofErr w:type="spellStart"/>
            <w:r w:rsidRPr="00295AB6">
              <w:rPr>
                <w:color w:val="000000"/>
              </w:rPr>
              <w:t>Brd</w:t>
            </w:r>
            <w:proofErr w:type="spellEnd"/>
            <w:r w:rsidRPr="00295AB6">
              <w:rPr>
                <w:color w:val="000000"/>
              </w:rPr>
              <w:t>. State</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0.07</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Age*Group</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0.07</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PDO</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proofErr w:type="spellStart"/>
            <w:r w:rsidRPr="00295AB6">
              <w:rPr>
                <w:color w:val="000000"/>
              </w:rPr>
              <w:t>PDOlag</w:t>
            </w:r>
            <w:proofErr w:type="spellEnd"/>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Age*PDO</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Age*</w:t>
            </w:r>
            <w:proofErr w:type="spellStart"/>
            <w:r w:rsidRPr="00295AB6">
              <w:rPr>
                <w:color w:val="000000"/>
              </w:rPr>
              <w:t>PDOlag</w:t>
            </w:r>
            <w:proofErr w:type="spellEnd"/>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 xml:space="preserve">Age*Ad. </w:t>
            </w:r>
            <w:proofErr w:type="spellStart"/>
            <w:r w:rsidRPr="00295AB6">
              <w:rPr>
                <w:color w:val="000000"/>
              </w:rPr>
              <w:t>Fems</w:t>
            </w:r>
            <w:proofErr w:type="spellEnd"/>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b/>
                <w:bCs/>
                <w:color w:val="000000"/>
              </w:rPr>
            </w:pPr>
            <w:r w:rsidRPr="00295AB6">
              <w:rPr>
                <w:b/>
                <w:bCs/>
                <w:color w:val="000000"/>
              </w:rPr>
              <w:t>S</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r w:rsidRPr="00295AB6">
              <w:rPr>
                <w:color w:val="000000"/>
              </w:rPr>
              <w:t>PDO</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1.00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proofErr w:type="spellStart"/>
            <w:r w:rsidRPr="00295AB6">
              <w:rPr>
                <w:color w:val="000000"/>
              </w:rPr>
              <w:t>PDOlag</w:t>
            </w:r>
            <w:proofErr w:type="spellEnd"/>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1.00</w:t>
            </w:r>
          </w:p>
        </w:tc>
      </w:tr>
      <w:tr w:rsidR="00CE6B1A" w:rsidRPr="00295AB6" w:rsidTr="00CE6B1A">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proofErr w:type="spellStart"/>
            <w:r w:rsidRPr="00295AB6">
              <w:rPr>
                <w:color w:val="000000"/>
              </w:rPr>
              <w:t>Brd</w:t>
            </w:r>
            <w:proofErr w:type="spellEnd"/>
            <w:r w:rsidRPr="00295AB6">
              <w:rPr>
                <w:color w:val="000000"/>
              </w:rPr>
              <w:t>. State</w:t>
            </w:r>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0.34</w:t>
            </w:r>
          </w:p>
        </w:tc>
      </w:tr>
      <w:tr w:rsidR="00CE6B1A" w:rsidRPr="00295AB6" w:rsidTr="007E73B8">
        <w:trPr>
          <w:trHeight w:val="315"/>
          <w:jc w:val="center"/>
        </w:trPr>
        <w:tc>
          <w:tcPr>
            <w:tcW w:w="2620" w:type="dxa"/>
            <w:tcBorders>
              <w:top w:val="nil"/>
              <w:left w:val="nil"/>
              <w:bottom w:val="nil"/>
              <w:right w:val="nil"/>
            </w:tcBorders>
            <w:shd w:val="clear" w:color="auto" w:fill="auto"/>
            <w:noWrap/>
            <w:vAlign w:val="bottom"/>
            <w:hideMark/>
          </w:tcPr>
          <w:p w:rsidR="00CE6B1A" w:rsidRPr="00295AB6" w:rsidRDefault="00CE6B1A">
            <w:pPr>
              <w:rPr>
                <w:color w:val="000000"/>
              </w:rPr>
            </w:pPr>
            <w:proofErr w:type="spellStart"/>
            <w:r w:rsidRPr="00295AB6">
              <w:rPr>
                <w:color w:val="000000"/>
              </w:rPr>
              <w:t>Brd</w:t>
            </w:r>
            <w:proofErr w:type="spellEnd"/>
            <w:r w:rsidRPr="00295AB6">
              <w:rPr>
                <w:color w:val="000000"/>
              </w:rPr>
              <w:t>. State*</w:t>
            </w:r>
            <w:proofErr w:type="spellStart"/>
            <w:r w:rsidRPr="00295AB6">
              <w:rPr>
                <w:color w:val="000000"/>
              </w:rPr>
              <w:t>PDO,PDOlag</w:t>
            </w:r>
            <w:proofErr w:type="spellEnd"/>
          </w:p>
        </w:tc>
        <w:tc>
          <w:tcPr>
            <w:tcW w:w="820" w:type="dxa"/>
            <w:tcBorders>
              <w:top w:val="nil"/>
              <w:left w:val="nil"/>
              <w:bottom w:val="nil"/>
              <w:right w:val="nil"/>
            </w:tcBorders>
            <w:shd w:val="clear" w:color="auto" w:fill="auto"/>
            <w:noWrap/>
            <w:vAlign w:val="bottom"/>
            <w:hideMark/>
          </w:tcPr>
          <w:p w:rsidR="00CE6B1A" w:rsidRPr="00295AB6" w:rsidRDefault="00CE6B1A">
            <w:pPr>
              <w:jc w:val="center"/>
              <w:rPr>
                <w:color w:val="000000"/>
              </w:rPr>
            </w:pPr>
            <w:r w:rsidRPr="00295AB6">
              <w:rPr>
                <w:color w:val="000000"/>
              </w:rPr>
              <w:t>0.06</w:t>
            </w:r>
          </w:p>
        </w:tc>
      </w:tr>
      <w:tr w:rsidR="007E73B8" w:rsidRPr="00295AB6" w:rsidTr="00CE6B1A">
        <w:trPr>
          <w:trHeight w:val="315"/>
          <w:jc w:val="center"/>
        </w:trPr>
        <w:tc>
          <w:tcPr>
            <w:tcW w:w="2620" w:type="dxa"/>
            <w:tcBorders>
              <w:top w:val="nil"/>
              <w:left w:val="nil"/>
              <w:bottom w:val="single" w:sz="4" w:space="0" w:color="auto"/>
              <w:right w:val="nil"/>
            </w:tcBorders>
            <w:shd w:val="clear" w:color="auto" w:fill="auto"/>
            <w:noWrap/>
            <w:vAlign w:val="bottom"/>
          </w:tcPr>
          <w:p w:rsidR="007E73B8" w:rsidRPr="00295AB6" w:rsidRDefault="007E73B8">
            <w:pPr>
              <w:rPr>
                <w:color w:val="000000"/>
              </w:rPr>
            </w:pPr>
          </w:p>
        </w:tc>
        <w:tc>
          <w:tcPr>
            <w:tcW w:w="820" w:type="dxa"/>
            <w:tcBorders>
              <w:top w:val="nil"/>
              <w:left w:val="nil"/>
              <w:bottom w:val="single" w:sz="4" w:space="0" w:color="auto"/>
              <w:right w:val="nil"/>
            </w:tcBorders>
            <w:shd w:val="clear" w:color="auto" w:fill="auto"/>
            <w:noWrap/>
            <w:vAlign w:val="bottom"/>
          </w:tcPr>
          <w:p w:rsidR="007E73B8" w:rsidRPr="00295AB6" w:rsidRDefault="007E73B8">
            <w:pPr>
              <w:jc w:val="center"/>
              <w:rPr>
                <w:color w:val="000000"/>
              </w:rPr>
            </w:pPr>
          </w:p>
        </w:tc>
      </w:tr>
    </w:tbl>
    <w:p w:rsidR="00CA2324" w:rsidRPr="00295AB6" w:rsidRDefault="00CA2324" w:rsidP="00CE6B1A">
      <w:pPr>
        <w:jc w:val="center"/>
        <w:sectPr w:rsidR="00CA2324" w:rsidRPr="00295AB6" w:rsidSect="009B2ACD">
          <w:type w:val="continuous"/>
          <w:pgSz w:w="12240" w:h="15840"/>
          <w:pgMar w:top="1440" w:right="2160" w:bottom="1440" w:left="2160" w:header="720" w:footer="720" w:gutter="0"/>
          <w:lnNumType w:countBy="1" w:restart="continuous"/>
          <w:cols w:space="720"/>
        </w:sectPr>
      </w:pPr>
    </w:p>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7E73B8" w:rsidRDefault="007E73B8" w:rsidP="00CA2324"/>
    <w:p w:rsidR="005F06CA" w:rsidRDefault="005F06CA">
      <w:r>
        <w:br w:type="page"/>
      </w:r>
    </w:p>
    <w:p w:rsidR="00CA2324" w:rsidRPr="00295AB6" w:rsidRDefault="00CA2324" w:rsidP="00CA2324">
      <w:r w:rsidRPr="00295AB6">
        <w:lastRenderedPageBreak/>
        <w:t xml:space="preserve">Table 3-5.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sidRPr="00295AB6">
        <w:rPr>
          <w:bCs/>
        </w:rPr>
        <w:t>AIC</w:t>
      </w:r>
      <w:r w:rsidRPr="00295AB6">
        <w:rPr>
          <w:bCs/>
          <w:vertAlign w:val="subscript"/>
        </w:rPr>
        <w:t>C</w:t>
      </w:r>
      <w:r w:rsidRPr="00295AB6">
        <w:t xml:space="preserve"> &lt; 7 are shown.</w:t>
      </w:r>
    </w:p>
    <w:p w:rsidR="00CA2324" w:rsidRPr="00295AB6" w:rsidRDefault="00CA2324" w:rsidP="00CA2324"/>
    <w:tbl>
      <w:tblPr>
        <w:tblW w:w="6240" w:type="dxa"/>
        <w:jc w:val="center"/>
        <w:tblInd w:w="85" w:type="dxa"/>
        <w:tblLook w:val="0000" w:firstRow="0" w:lastRow="0" w:firstColumn="0" w:lastColumn="0" w:noHBand="0" w:noVBand="0"/>
      </w:tblPr>
      <w:tblGrid>
        <w:gridCol w:w="2401"/>
        <w:gridCol w:w="960"/>
        <w:gridCol w:w="960"/>
        <w:gridCol w:w="960"/>
        <w:gridCol w:w="960"/>
      </w:tblGrid>
      <w:tr w:rsidR="00CA2324" w:rsidRPr="00295AB6" w:rsidTr="00F94198">
        <w:trPr>
          <w:trHeight w:val="270"/>
          <w:jc w:val="center"/>
        </w:trPr>
        <w:tc>
          <w:tcPr>
            <w:tcW w:w="2400"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Model</w:t>
            </w:r>
          </w:p>
        </w:tc>
        <w:tc>
          <w:tcPr>
            <w:tcW w:w="960"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K</w:t>
            </w:r>
          </w:p>
        </w:tc>
        <w:tc>
          <w:tcPr>
            <w:tcW w:w="960"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AIC</w:t>
            </w:r>
            <w:r w:rsidRPr="00295AB6">
              <w:rPr>
                <w:b/>
                <w:bCs/>
                <w:vertAlign w:val="subscript"/>
              </w:rPr>
              <w:t>C</w:t>
            </w:r>
          </w:p>
        </w:tc>
        <w:tc>
          <w:tcPr>
            <w:tcW w:w="960"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 AIC</w:t>
            </w:r>
            <w:r w:rsidRPr="00295AB6">
              <w:rPr>
                <w:b/>
                <w:bCs/>
                <w:vertAlign w:val="subscript"/>
              </w:rPr>
              <w:t>C</w:t>
            </w:r>
          </w:p>
        </w:tc>
        <w:tc>
          <w:tcPr>
            <w:tcW w:w="960" w:type="dxa"/>
            <w:tcBorders>
              <w:top w:val="single" w:sz="8" w:space="0" w:color="auto"/>
              <w:left w:val="nil"/>
              <w:bottom w:val="single" w:sz="8" w:space="0" w:color="auto"/>
              <w:right w:val="nil"/>
            </w:tcBorders>
            <w:shd w:val="clear" w:color="auto" w:fill="auto"/>
            <w:noWrap/>
            <w:vAlign w:val="bottom"/>
          </w:tcPr>
          <w:p w:rsidR="00CA2324" w:rsidRPr="00295AB6" w:rsidRDefault="009E2357" w:rsidP="00F94198">
            <w:pPr>
              <w:jc w:val="center"/>
              <w:rPr>
                <w:b/>
                <w:bCs/>
              </w:rPr>
            </w:pPr>
            <w:r w:rsidRPr="00295AB6">
              <w:rPr>
                <w:b/>
                <w:bCs/>
              </w:rPr>
              <w:t>Ω</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 xml:space="preserve">Juveniles Per Group </w:t>
            </w:r>
          </w:p>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w:t>
            </w:r>
            <w:r w:rsidRPr="00295AB6">
              <w:rPr>
                <w:i/>
                <w:iCs/>
              </w:rPr>
              <w:t>Negative Binomial GLM's</w:t>
            </w:r>
            <w:r w:rsidRPr="00295AB6">
              <w:t>)</w:t>
            </w:r>
          </w:p>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Group</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315.63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0.22</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Group+PDO</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315.88</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0.25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0.19</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Group+PDO</w:t>
            </w:r>
            <w:r w:rsidRPr="00295AB6">
              <w:rPr>
                <w:vertAlign w:val="subscript"/>
              </w:rPr>
              <w:t>lag</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316.12</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0.48</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0.17</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Group+PDO+PDO</w:t>
            </w:r>
            <w:r w:rsidRPr="00295AB6">
              <w:rPr>
                <w:vertAlign w:val="subscript"/>
              </w:rPr>
              <w:t>lag</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316.55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0.92</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0.14</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Group*PDO</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317.91</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2.28</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0.07</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Null</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318.33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2.69</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0.06</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PDO</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318.35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2.71</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0.06</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Group*</w:t>
            </w:r>
            <w:proofErr w:type="spellStart"/>
            <w:r w:rsidRPr="00295AB6">
              <w:t>PDO</w:t>
            </w:r>
            <w:r w:rsidRPr="00295AB6">
              <w:rPr>
                <w:vertAlign w:val="subscript"/>
              </w:rPr>
              <w:t>lag</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318.46</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2.82</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0.05</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PDO</w:t>
            </w:r>
            <w:r w:rsidRPr="00295AB6">
              <w:rPr>
                <w:vertAlign w:val="subscript"/>
              </w:rPr>
              <w:t>lag</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320.45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4.82</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0.02</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PDO+PDO</w:t>
            </w:r>
            <w:r w:rsidRPr="00295AB6">
              <w:rPr>
                <w:vertAlign w:val="subscript"/>
              </w:rPr>
              <w:t>lag</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320.56</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4.93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0.02</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Group*(</w:t>
            </w:r>
            <w:proofErr w:type="spellStart"/>
            <w:r w:rsidRPr="00295AB6">
              <w:t>PDO+PDO</w:t>
            </w:r>
            <w:r w:rsidRPr="00295AB6">
              <w:rPr>
                <w:vertAlign w:val="subscript"/>
              </w:rPr>
              <w:t>lag</w:t>
            </w:r>
            <w:proofErr w:type="spellEnd"/>
            <w:r w:rsidRPr="00295AB6">
              <w:t>)</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7</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320.87</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5.24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0.02</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 xml:space="preserve">Juveniles Per Female </w:t>
            </w:r>
          </w:p>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w:t>
            </w:r>
            <w:r w:rsidRPr="00295AB6">
              <w:rPr>
                <w:i/>
                <w:iCs/>
              </w:rPr>
              <w:t>Poisson GLMM's</w:t>
            </w:r>
            <w:r w:rsidRPr="00295AB6">
              <w:t>)</w:t>
            </w:r>
          </w:p>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PDO+PDOlag</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185.04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0.38</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Group*(</w:t>
            </w:r>
            <w:proofErr w:type="spellStart"/>
            <w:r w:rsidRPr="00295AB6">
              <w:t>PDO+PDO</w:t>
            </w:r>
            <w:r w:rsidRPr="00295AB6">
              <w:rPr>
                <w:vertAlign w:val="subscript"/>
              </w:rPr>
              <w:t>lag</w:t>
            </w:r>
            <w:proofErr w:type="spellEnd"/>
            <w:r w:rsidRPr="00295AB6">
              <w:t>)</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7</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186.98</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1.94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0.14</w:t>
            </w:r>
          </w:p>
        </w:tc>
      </w:tr>
      <w:tr w:rsidR="00CA2324" w:rsidRPr="00295AB6" w:rsidTr="00F94198">
        <w:trPr>
          <w:trHeight w:val="28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Group+PDO+PDO</w:t>
            </w:r>
            <w:r w:rsidRPr="00295AB6">
              <w:rPr>
                <w:vertAlign w:val="subscript"/>
              </w:rPr>
              <w:t>lag</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187.23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2.19</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0.13</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Group*PDO</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5</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187.32</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2.28</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0.12</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r w:rsidRPr="00295AB6">
              <w:t>PDO</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187.66</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2.62</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w:t>
            </w:r>
          </w:p>
        </w:tc>
      </w:tr>
      <w:tr w:rsidR="00CA2324" w:rsidRPr="00295AB6" w:rsidTr="00F94198">
        <w:trPr>
          <w:trHeight w:val="255"/>
          <w:jc w:val="center"/>
        </w:trPr>
        <w:tc>
          <w:tcPr>
            <w:tcW w:w="240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Group+PDO</w:t>
            </w:r>
            <w:proofErr w:type="spellEnd"/>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188.34</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3.3</w:t>
            </w:r>
          </w:p>
        </w:tc>
        <w:tc>
          <w:tcPr>
            <w:tcW w:w="9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0.07</w:t>
            </w:r>
          </w:p>
        </w:tc>
      </w:tr>
      <w:tr w:rsidR="00CA2324" w:rsidRPr="00295AB6" w:rsidTr="00F94198">
        <w:trPr>
          <w:trHeight w:val="300"/>
          <w:jc w:val="center"/>
        </w:trPr>
        <w:tc>
          <w:tcPr>
            <w:tcW w:w="2400" w:type="dxa"/>
            <w:tcBorders>
              <w:top w:val="nil"/>
              <w:left w:val="nil"/>
              <w:bottom w:val="single" w:sz="8" w:space="0" w:color="auto"/>
              <w:right w:val="nil"/>
            </w:tcBorders>
            <w:shd w:val="clear" w:color="auto" w:fill="auto"/>
            <w:noWrap/>
            <w:vAlign w:val="bottom"/>
          </w:tcPr>
          <w:p w:rsidR="00CA2324" w:rsidRPr="00295AB6" w:rsidRDefault="00CA2324" w:rsidP="00F94198">
            <w:proofErr w:type="spellStart"/>
            <w:r w:rsidRPr="00295AB6">
              <w:t>PDO</w:t>
            </w:r>
            <w:r w:rsidRPr="00295AB6">
              <w:rPr>
                <w:vertAlign w:val="subscript"/>
              </w:rPr>
              <w:t>lag</w:t>
            </w:r>
            <w:proofErr w:type="spellEnd"/>
          </w:p>
        </w:tc>
        <w:tc>
          <w:tcPr>
            <w:tcW w:w="960"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3</w:t>
            </w:r>
          </w:p>
        </w:tc>
        <w:tc>
          <w:tcPr>
            <w:tcW w:w="960"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189.87</w:t>
            </w:r>
          </w:p>
        </w:tc>
        <w:tc>
          <w:tcPr>
            <w:tcW w:w="960"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4.83</w:t>
            </w:r>
          </w:p>
        </w:tc>
        <w:tc>
          <w:tcPr>
            <w:tcW w:w="960"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0.03</w:t>
            </w:r>
          </w:p>
        </w:tc>
      </w:tr>
    </w:tbl>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7F231A" w:rsidRPr="00295AB6" w:rsidRDefault="007F231A">
      <w:r w:rsidRPr="00295AB6">
        <w:br w:type="page"/>
      </w:r>
    </w:p>
    <w:p w:rsidR="00CA2324" w:rsidRPr="00295AB6" w:rsidRDefault="00CA2324" w:rsidP="00CA2324">
      <w:r w:rsidRPr="00295AB6">
        <w:lastRenderedPageBreak/>
        <w:t>Table 3-6. Model-averaged beta coefficients (</w:t>
      </w:r>
      <w:r w:rsidRPr="00295AB6">
        <w:rPr>
          <w:bCs/>
        </w:rPr>
        <w:t>β)</w:t>
      </w:r>
      <w:r w:rsidRPr="00295AB6">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w:t>
      </w:r>
      <w:proofErr w:type="spellStart"/>
      <w:r w:rsidR="007F231A" w:rsidRPr="00295AB6">
        <w:t>poisson</w:t>
      </w:r>
      <w:proofErr w:type="spellEnd"/>
      <w:r w:rsidR="007F231A" w:rsidRPr="00295AB6">
        <w:t xml:space="preserve"> </w:t>
      </w:r>
      <w:proofErr w:type="spellStart"/>
      <w:r w:rsidRPr="00295AB6">
        <w:t>overdispersion</w:t>
      </w:r>
      <w:proofErr w:type="spellEnd"/>
      <w:r w:rsidRPr="00295AB6">
        <w:t>, juveniles per group were modeled using negative binomial linear models. Juveniles per female were modeled using Poisson mixed models with social group random effects. Litter size data were approximately normally distributed, and were modeled as such.</w:t>
      </w:r>
    </w:p>
    <w:p w:rsidR="00CA2324" w:rsidRPr="00295AB6" w:rsidRDefault="00CA2324" w:rsidP="00CA2324"/>
    <w:tbl>
      <w:tblPr>
        <w:tblW w:w="7524" w:type="dxa"/>
        <w:jc w:val="center"/>
        <w:tblInd w:w="88" w:type="dxa"/>
        <w:tblLook w:val="0000" w:firstRow="0" w:lastRow="0" w:firstColumn="0" w:lastColumn="0" w:noHBand="0" w:noVBand="0"/>
      </w:tblPr>
      <w:tblGrid>
        <w:gridCol w:w="2860"/>
        <w:gridCol w:w="1860"/>
        <w:gridCol w:w="666"/>
        <w:gridCol w:w="733"/>
        <w:gridCol w:w="739"/>
        <w:gridCol w:w="666"/>
      </w:tblGrid>
      <w:tr w:rsidR="00CA2324" w:rsidRPr="00295AB6" w:rsidTr="00F94198">
        <w:trPr>
          <w:trHeight w:val="360"/>
          <w:jc w:val="center"/>
        </w:trPr>
        <w:tc>
          <w:tcPr>
            <w:tcW w:w="2860"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 Model</w:t>
            </w:r>
          </w:p>
        </w:tc>
        <w:tc>
          <w:tcPr>
            <w:tcW w:w="1860"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Model-averaged β</w:t>
            </w:r>
          </w:p>
        </w:tc>
        <w:tc>
          <w:tcPr>
            <w:tcW w:w="666"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SE</w:t>
            </w:r>
          </w:p>
        </w:tc>
        <w:tc>
          <w:tcPr>
            <w:tcW w:w="733"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LCL</w:t>
            </w:r>
          </w:p>
        </w:tc>
        <w:tc>
          <w:tcPr>
            <w:tcW w:w="739"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UCL</w:t>
            </w:r>
          </w:p>
        </w:tc>
        <w:tc>
          <w:tcPr>
            <w:tcW w:w="666" w:type="dxa"/>
            <w:tcBorders>
              <w:top w:val="single" w:sz="8" w:space="0" w:color="auto"/>
              <w:left w:val="nil"/>
              <w:bottom w:val="single" w:sz="8" w:space="0" w:color="auto"/>
              <w:right w:val="nil"/>
            </w:tcBorders>
            <w:shd w:val="clear" w:color="auto" w:fill="auto"/>
            <w:noWrap/>
            <w:vAlign w:val="bottom"/>
          </w:tcPr>
          <w:p w:rsidR="00CA2324" w:rsidRPr="00295AB6" w:rsidRDefault="00CA2324" w:rsidP="00F94198">
            <w:pPr>
              <w:jc w:val="center"/>
              <w:rPr>
                <w:b/>
                <w:bCs/>
              </w:rPr>
            </w:pPr>
            <w:r w:rsidRPr="00295AB6">
              <w:rPr>
                <w:b/>
                <w:bCs/>
              </w:rPr>
              <w:t>ω</w:t>
            </w:r>
            <w:r w:rsidR="00F12F71" w:rsidRPr="00295AB6">
              <w:rPr>
                <w:b/>
                <w:bCs/>
              </w:rPr>
              <w:t>+</w:t>
            </w: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 xml:space="preserve">Juveniles Per Group </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w:t>
            </w:r>
            <w:r w:rsidRPr="00295AB6">
              <w:rPr>
                <w:i/>
                <w:iCs/>
              </w:rPr>
              <w:t>Negative Binomial GLM's</w:t>
            </w:r>
            <w:r w:rsidRPr="00295AB6">
              <w:t>)</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PDO</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-0.13</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0.36</w:t>
            </w:r>
          </w:p>
        </w:tc>
        <w:tc>
          <w:tcPr>
            <w:tcW w:w="733" w:type="dxa"/>
            <w:tcBorders>
              <w:top w:val="nil"/>
              <w:left w:val="nil"/>
              <w:bottom w:val="nil"/>
              <w:right w:val="nil"/>
            </w:tcBorders>
            <w:shd w:val="clear" w:color="auto" w:fill="auto"/>
            <w:noWrap/>
            <w:vAlign w:val="bottom"/>
          </w:tcPr>
          <w:p w:rsidR="00CA2324" w:rsidRPr="00295AB6" w:rsidRDefault="00440590" w:rsidP="00F94198">
            <w:pPr>
              <w:jc w:val="center"/>
            </w:pPr>
            <w:r w:rsidRPr="00295AB6">
              <w:t>-1.24</w:t>
            </w:r>
          </w:p>
        </w:tc>
        <w:tc>
          <w:tcPr>
            <w:tcW w:w="739" w:type="dxa"/>
            <w:tcBorders>
              <w:top w:val="nil"/>
              <w:left w:val="nil"/>
              <w:bottom w:val="nil"/>
              <w:right w:val="nil"/>
            </w:tcBorders>
            <w:shd w:val="clear" w:color="auto" w:fill="auto"/>
            <w:noWrap/>
            <w:vAlign w:val="bottom"/>
          </w:tcPr>
          <w:p w:rsidR="00CA2324" w:rsidRPr="00295AB6" w:rsidRDefault="00440590" w:rsidP="00F94198">
            <w:pPr>
              <w:jc w:val="center"/>
            </w:pPr>
            <w:r w:rsidRPr="00295AB6">
              <w:t>0.03</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0.73</w:t>
            </w:r>
          </w:p>
        </w:tc>
      </w:tr>
      <w:tr w:rsidR="00CA2324" w:rsidRPr="00295AB6" w:rsidTr="00F94198">
        <w:trPr>
          <w:trHeight w:val="375"/>
          <w:jc w:val="center"/>
        </w:trPr>
        <w:tc>
          <w:tcPr>
            <w:tcW w:w="286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PDO</w:t>
            </w:r>
            <w:r w:rsidRPr="00295AB6">
              <w:rPr>
                <w:vertAlign w:val="subscript"/>
              </w:rPr>
              <w:t>lag</w:t>
            </w:r>
            <w:proofErr w:type="spellEnd"/>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0.09</w:t>
            </w:r>
          </w:p>
        </w:tc>
        <w:tc>
          <w:tcPr>
            <w:tcW w:w="666" w:type="dxa"/>
            <w:tcBorders>
              <w:top w:val="nil"/>
              <w:left w:val="nil"/>
              <w:bottom w:val="nil"/>
              <w:right w:val="nil"/>
            </w:tcBorders>
            <w:shd w:val="clear" w:color="auto" w:fill="auto"/>
            <w:noWrap/>
            <w:vAlign w:val="bottom"/>
          </w:tcPr>
          <w:p w:rsidR="00CA2324" w:rsidRPr="00295AB6" w:rsidRDefault="00440590" w:rsidP="00F94198">
            <w:pPr>
              <w:jc w:val="center"/>
            </w:pPr>
            <w:r w:rsidRPr="00295AB6">
              <w:t>0.19</w:t>
            </w:r>
          </w:p>
        </w:tc>
        <w:tc>
          <w:tcPr>
            <w:tcW w:w="733" w:type="dxa"/>
            <w:tcBorders>
              <w:top w:val="nil"/>
              <w:left w:val="nil"/>
              <w:bottom w:val="nil"/>
              <w:right w:val="nil"/>
            </w:tcBorders>
            <w:shd w:val="clear" w:color="auto" w:fill="auto"/>
            <w:noWrap/>
            <w:vAlign w:val="bottom"/>
          </w:tcPr>
          <w:p w:rsidR="00CA2324" w:rsidRPr="00295AB6" w:rsidRDefault="00440590" w:rsidP="00F94198">
            <w:pPr>
              <w:jc w:val="center"/>
            </w:pPr>
            <w:r w:rsidRPr="00295AB6">
              <w:t>-0.17</w:t>
            </w:r>
          </w:p>
        </w:tc>
        <w:tc>
          <w:tcPr>
            <w:tcW w:w="739" w:type="dxa"/>
            <w:tcBorders>
              <w:top w:val="nil"/>
              <w:left w:val="nil"/>
              <w:bottom w:val="nil"/>
              <w:right w:val="nil"/>
            </w:tcBorders>
            <w:shd w:val="clear" w:color="auto" w:fill="auto"/>
            <w:noWrap/>
            <w:vAlign w:val="bottom"/>
          </w:tcPr>
          <w:p w:rsidR="00CA2324" w:rsidRPr="00295AB6" w:rsidRDefault="00440590" w:rsidP="00F94198">
            <w:pPr>
              <w:jc w:val="center"/>
            </w:pPr>
            <w:r w:rsidRPr="00295AB6">
              <w:t>0.58</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0.41</w:t>
            </w: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Group</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0.06</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0.04</w:t>
            </w: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0.00</w:t>
            </w:r>
          </w:p>
        </w:tc>
        <w:tc>
          <w:tcPr>
            <w:tcW w:w="739" w:type="dxa"/>
            <w:tcBorders>
              <w:top w:val="nil"/>
              <w:left w:val="nil"/>
              <w:bottom w:val="nil"/>
              <w:right w:val="nil"/>
            </w:tcBorders>
            <w:shd w:val="clear" w:color="auto" w:fill="auto"/>
            <w:noWrap/>
            <w:vAlign w:val="bottom"/>
          </w:tcPr>
          <w:p w:rsidR="00CA2324" w:rsidRPr="00295AB6" w:rsidRDefault="00440590" w:rsidP="00F94198">
            <w:pPr>
              <w:jc w:val="center"/>
            </w:pPr>
            <w:r w:rsidRPr="00295AB6">
              <w:t>0.14</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0.85</w:t>
            </w: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Group*PDO</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0.00</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0.03</w:t>
            </w:r>
          </w:p>
        </w:tc>
        <w:tc>
          <w:tcPr>
            <w:tcW w:w="733" w:type="dxa"/>
            <w:tcBorders>
              <w:top w:val="nil"/>
              <w:left w:val="nil"/>
              <w:bottom w:val="nil"/>
              <w:right w:val="nil"/>
            </w:tcBorders>
            <w:shd w:val="clear" w:color="auto" w:fill="auto"/>
            <w:noWrap/>
            <w:vAlign w:val="bottom"/>
          </w:tcPr>
          <w:p w:rsidR="00CA2324" w:rsidRPr="00295AB6" w:rsidRDefault="00440590" w:rsidP="00F94198">
            <w:pPr>
              <w:jc w:val="center"/>
            </w:pPr>
            <w:r w:rsidRPr="00295AB6">
              <w:t>-0.02</w:t>
            </w: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0.12</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0.08</w:t>
            </w:r>
          </w:p>
        </w:tc>
      </w:tr>
      <w:tr w:rsidR="00CA2324" w:rsidRPr="00295AB6" w:rsidTr="00F94198">
        <w:trPr>
          <w:trHeight w:val="37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Group*</w:t>
            </w:r>
            <w:proofErr w:type="spellStart"/>
            <w:r w:rsidRPr="00295AB6">
              <w:t>PDO</w:t>
            </w:r>
            <w:r w:rsidRPr="00295AB6">
              <w:rPr>
                <w:vertAlign w:val="subscript"/>
              </w:rPr>
              <w:t>lag</w:t>
            </w:r>
            <w:proofErr w:type="spellEnd"/>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0.00</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0.02</w:t>
            </w: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-0.02</w:t>
            </w: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r w:rsidRPr="00295AB6">
              <w:t>0.</w:t>
            </w:r>
            <w:r w:rsidR="00440590" w:rsidRPr="00295AB6">
              <w:t>05</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0.07</w:t>
            </w:r>
          </w:p>
        </w:tc>
      </w:tr>
      <w:tr w:rsidR="00CA2324" w:rsidRPr="00295AB6" w:rsidTr="00F94198">
        <w:trPr>
          <w:trHeight w:val="201"/>
          <w:jc w:val="center"/>
        </w:trPr>
        <w:tc>
          <w:tcPr>
            <w:tcW w:w="2860" w:type="dxa"/>
            <w:tcBorders>
              <w:top w:val="nil"/>
              <w:left w:val="nil"/>
              <w:bottom w:val="nil"/>
              <w:right w:val="nil"/>
            </w:tcBorders>
            <w:shd w:val="clear" w:color="auto" w:fill="auto"/>
            <w:noWrap/>
            <w:vAlign w:val="bottom"/>
          </w:tcPr>
          <w:p w:rsidR="00CA2324" w:rsidRPr="00295AB6" w:rsidRDefault="00CA2324" w:rsidP="00F94198"/>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Juveniles per female</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w:t>
            </w:r>
            <w:r w:rsidRPr="00295AB6">
              <w:rPr>
                <w:i/>
                <w:iCs/>
              </w:rPr>
              <w:t>Poisson GLM's</w:t>
            </w:r>
            <w:r w:rsidRPr="00295AB6">
              <w:t>)</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PDO</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-0.26</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0.49</w:t>
            </w:r>
          </w:p>
        </w:tc>
        <w:tc>
          <w:tcPr>
            <w:tcW w:w="733" w:type="dxa"/>
            <w:tcBorders>
              <w:top w:val="nil"/>
              <w:left w:val="nil"/>
              <w:bottom w:val="nil"/>
              <w:right w:val="nil"/>
            </w:tcBorders>
            <w:shd w:val="clear" w:color="auto" w:fill="auto"/>
            <w:noWrap/>
            <w:vAlign w:val="bottom"/>
          </w:tcPr>
          <w:p w:rsidR="00CA2324" w:rsidRPr="00295AB6" w:rsidRDefault="00ED6AD7" w:rsidP="00F94198">
            <w:pPr>
              <w:jc w:val="center"/>
            </w:pPr>
            <w:r w:rsidRPr="00295AB6">
              <w:t>-1.69</w:t>
            </w: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0.17</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0.99</w:t>
            </w:r>
          </w:p>
        </w:tc>
      </w:tr>
      <w:tr w:rsidR="00CA2324" w:rsidRPr="00295AB6" w:rsidTr="00F94198">
        <w:trPr>
          <w:trHeight w:val="375"/>
          <w:jc w:val="center"/>
        </w:trPr>
        <w:tc>
          <w:tcPr>
            <w:tcW w:w="286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PDO</w:t>
            </w:r>
            <w:r w:rsidRPr="00295AB6">
              <w:rPr>
                <w:vertAlign w:val="subscript"/>
              </w:rPr>
              <w:t>lag</w:t>
            </w:r>
            <w:proofErr w:type="spellEnd"/>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0.20</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0.37</w:t>
            </w:r>
          </w:p>
        </w:tc>
        <w:tc>
          <w:tcPr>
            <w:tcW w:w="733" w:type="dxa"/>
            <w:tcBorders>
              <w:top w:val="nil"/>
              <w:left w:val="nil"/>
              <w:bottom w:val="nil"/>
              <w:right w:val="nil"/>
            </w:tcBorders>
            <w:shd w:val="clear" w:color="auto" w:fill="auto"/>
            <w:noWrap/>
            <w:vAlign w:val="bottom"/>
          </w:tcPr>
          <w:p w:rsidR="00CA2324" w:rsidRPr="00295AB6" w:rsidRDefault="00ED6AD7" w:rsidP="00F94198">
            <w:pPr>
              <w:jc w:val="center"/>
            </w:pPr>
            <w:r w:rsidRPr="00295AB6">
              <w:t>-0.50</w:t>
            </w:r>
          </w:p>
        </w:tc>
        <w:tc>
          <w:tcPr>
            <w:tcW w:w="739" w:type="dxa"/>
            <w:tcBorders>
              <w:top w:val="nil"/>
              <w:left w:val="nil"/>
              <w:bottom w:val="nil"/>
              <w:right w:val="nil"/>
            </w:tcBorders>
            <w:shd w:val="clear" w:color="auto" w:fill="auto"/>
            <w:noWrap/>
            <w:vAlign w:val="bottom"/>
          </w:tcPr>
          <w:p w:rsidR="00CA2324" w:rsidRPr="00295AB6" w:rsidRDefault="00ED6AD7" w:rsidP="00F94198">
            <w:pPr>
              <w:jc w:val="center"/>
            </w:pPr>
            <w:r w:rsidRPr="00295AB6">
              <w:t>1.03</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0.69</w:t>
            </w: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Group</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0.00</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0.04</w:t>
            </w:r>
          </w:p>
        </w:tc>
        <w:tc>
          <w:tcPr>
            <w:tcW w:w="733" w:type="dxa"/>
            <w:tcBorders>
              <w:top w:val="nil"/>
              <w:left w:val="nil"/>
              <w:bottom w:val="nil"/>
              <w:right w:val="nil"/>
            </w:tcBorders>
            <w:shd w:val="clear" w:color="auto" w:fill="auto"/>
            <w:noWrap/>
            <w:vAlign w:val="bottom"/>
          </w:tcPr>
          <w:p w:rsidR="00CA2324" w:rsidRPr="00295AB6" w:rsidRDefault="00ED6AD7" w:rsidP="00F94198">
            <w:pPr>
              <w:jc w:val="center"/>
            </w:pPr>
            <w:r w:rsidRPr="00295AB6">
              <w:t>-0.08</w:t>
            </w: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0.09</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0.48</w:t>
            </w: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Group*PDO</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0.01</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0.05</w:t>
            </w:r>
          </w:p>
        </w:tc>
        <w:tc>
          <w:tcPr>
            <w:tcW w:w="733" w:type="dxa"/>
            <w:tcBorders>
              <w:top w:val="nil"/>
              <w:left w:val="nil"/>
              <w:bottom w:val="nil"/>
              <w:right w:val="nil"/>
            </w:tcBorders>
            <w:shd w:val="clear" w:color="auto" w:fill="auto"/>
            <w:noWrap/>
            <w:vAlign w:val="bottom"/>
          </w:tcPr>
          <w:p w:rsidR="00CA2324" w:rsidRPr="00295AB6" w:rsidRDefault="00ED6AD7" w:rsidP="00F94198">
            <w:pPr>
              <w:jc w:val="center"/>
            </w:pPr>
            <w:r w:rsidRPr="00295AB6">
              <w:t>-0.05</w:t>
            </w: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0.16</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0.26</w:t>
            </w:r>
          </w:p>
        </w:tc>
      </w:tr>
      <w:tr w:rsidR="00CA2324" w:rsidRPr="00295AB6" w:rsidTr="00F94198">
        <w:trPr>
          <w:trHeight w:val="37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Group*</w:t>
            </w:r>
            <w:proofErr w:type="spellStart"/>
            <w:r w:rsidRPr="00295AB6">
              <w:t>PDO</w:t>
            </w:r>
            <w:r w:rsidRPr="00295AB6">
              <w:rPr>
                <w:vertAlign w:val="subscript"/>
              </w:rPr>
              <w:t>lag</w:t>
            </w:r>
            <w:proofErr w:type="spellEnd"/>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0.00</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0.05</w:t>
            </w:r>
          </w:p>
        </w:tc>
        <w:tc>
          <w:tcPr>
            <w:tcW w:w="733" w:type="dxa"/>
            <w:tcBorders>
              <w:top w:val="nil"/>
              <w:left w:val="nil"/>
              <w:bottom w:val="nil"/>
              <w:right w:val="nil"/>
            </w:tcBorders>
            <w:shd w:val="clear" w:color="auto" w:fill="auto"/>
            <w:noWrap/>
            <w:vAlign w:val="bottom"/>
          </w:tcPr>
          <w:p w:rsidR="00CA2324" w:rsidRPr="00295AB6" w:rsidRDefault="00ED6AD7" w:rsidP="00F94198">
            <w:pPr>
              <w:jc w:val="center"/>
            </w:pPr>
            <w:r w:rsidRPr="00295AB6">
              <w:t>-0.11</w:t>
            </w: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0.10</w:t>
            </w: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r w:rsidRPr="00295AB6">
              <w:t>0.15</w:t>
            </w:r>
          </w:p>
        </w:tc>
      </w:tr>
      <w:tr w:rsidR="00CA2324" w:rsidRPr="00295AB6" w:rsidTr="00F94198">
        <w:trPr>
          <w:trHeight w:val="181"/>
          <w:jc w:val="center"/>
        </w:trPr>
        <w:tc>
          <w:tcPr>
            <w:tcW w:w="2860" w:type="dxa"/>
            <w:tcBorders>
              <w:top w:val="nil"/>
              <w:left w:val="nil"/>
              <w:bottom w:val="nil"/>
              <w:right w:val="nil"/>
            </w:tcBorders>
            <w:shd w:val="clear" w:color="auto" w:fill="auto"/>
            <w:noWrap/>
            <w:vAlign w:val="bottom"/>
          </w:tcPr>
          <w:p w:rsidR="00CA2324" w:rsidRPr="00295AB6" w:rsidRDefault="00CA2324" w:rsidP="00F94198"/>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proofErr w:type="spellStart"/>
            <w:r w:rsidRPr="00295AB6">
              <w:t>Li</w:t>
            </w:r>
            <w:r w:rsidR="00246B9A" w:rsidRPr="00295AB6">
              <w:t>t</w:t>
            </w:r>
            <w:r w:rsidR="00E045FF" w:rsidRPr="00295AB6">
              <w:t>h</w:t>
            </w:r>
            <w:r w:rsidRPr="00295AB6">
              <w:t>ter</w:t>
            </w:r>
            <w:proofErr w:type="spellEnd"/>
            <w:r w:rsidRPr="00295AB6">
              <w:t xml:space="preserve"> Size</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15"/>
          <w:jc w:val="center"/>
        </w:trPr>
        <w:tc>
          <w:tcPr>
            <w:tcW w:w="2860" w:type="dxa"/>
            <w:tcBorders>
              <w:top w:val="nil"/>
              <w:left w:val="nil"/>
              <w:bottom w:val="nil"/>
              <w:right w:val="nil"/>
            </w:tcBorders>
            <w:shd w:val="clear" w:color="auto" w:fill="auto"/>
            <w:noWrap/>
            <w:vAlign w:val="bottom"/>
          </w:tcPr>
          <w:p w:rsidR="00CA2324" w:rsidRPr="00295AB6" w:rsidRDefault="00CA2324" w:rsidP="00F94198">
            <w:r w:rsidRPr="00295AB6">
              <w:t>(</w:t>
            </w:r>
            <w:r w:rsidRPr="00295AB6">
              <w:rPr>
                <w:i/>
                <w:iCs/>
              </w:rPr>
              <w:t>Gaussian GLM's</w:t>
            </w:r>
            <w:r w:rsidRPr="00295AB6">
              <w:t>)</w:t>
            </w:r>
          </w:p>
        </w:tc>
        <w:tc>
          <w:tcPr>
            <w:tcW w:w="1860"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3"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739" w:type="dxa"/>
            <w:tcBorders>
              <w:top w:val="nil"/>
              <w:left w:val="nil"/>
              <w:bottom w:val="nil"/>
              <w:right w:val="nil"/>
            </w:tcBorders>
            <w:shd w:val="clear" w:color="auto" w:fill="auto"/>
            <w:noWrap/>
            <w:vAlign w:val="bottom"/>
          </w:tcPr>
          <w:p w:rsidR="00CA2324" w:rsidRPr="00295AB6" w:rsidRDefault="00CA2324" w:rsidP="00F94198">
            <w:pPr>
              <w:jc w:val="center"/>
            </w:pPr>
          </w:p>
        </w:tc>
        <w:tc>
          <w:tcPr>
            <w:tcW w:w="666" w:type="dxa"/>
            <w:tcBorders>
              <w:top w:val="nil"/>
              <w:left w:val="nil"/>
              <w:bottom w:val="nil"/>
              <w:right w:val="nil"/>
            </w:tcBorders>
            <w:shd w:val="clear" w:color="auto" w:fill="auto"/>
            <w:noWrap/>
            <w:vAlign w:val="bottom"/>
          </w:tcPr>
          <w:p w:rsidR="00CA2324" w:rsidRPr="00295AB6" w:rsidRDefault="00CA2324" w:rsidP="00F94198">
            <w:pPr>
              <w:jc w:val="center"/>
            </w:pPr>
          </w:p>
        </w:tc>
      </w:tr>
      <w:tr w:rsidR="00CA2324" w:rsidRPr="00295AB6" w:rsidTr="00F94198">
        <w:trPr>
          <w:trHeight w:val="330"/>
          <w:jc w:val="center"/>
        </w:trPr>
        <w:tc>
          <w:tcPr>
            <w:tcW w:w="2860" w:type="dxa"/>
            <w:tcBorders>
              <w:top w:val="nil"/>
              <w:left w:val="nil"/>
              <w:bottom w:val="single" w:sz="8" w:space="0" w:color="auto"/>
              <w:right w:val="nil"/>
            </w:tcBorders>
            <w:shd w:val="clear" w:color="auto" w:fill="auto"/>
            <w:noWrap/>
            <w:vAlign w:val="bottom"/>
          </w:tcPr>
          <w:p w:rsidR="00CA2324" w:rsidRPr="00295AB6" w:rsidRDefault="00CA2324" w:rsidP="00F94198">
            <w:r w:rsidRPr="00295AB6">
              <w:t>Intercept</w:t>
            </w:r>
          </w:p>
        </w:tc>
        <w:tc>
          <w:tcPr>
            <w:tcW w:w="1860"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3.00</w:t>
            </w:r>
          </w:p>
        </w:tc>
        <w:tc>
          <w:tcPr>
            <w:tcW w:w="666"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0.19</w:t>
            </w:r>
          </w:p>
        </w:tc>
        <w:tc>
          <w:tcPr>
            <w:tcW w:w="733"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2.64</w:t>
            </w:r>
          </w:p>
        </w:tc>
        <w:tc>
          <w:tcPr>
            <w:tcW w:w="739"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3.38</w:t>
            </w:r>
          </w:p>
        </w:tc>
        <w:tc>
          <w:tcPr>
            <w:tcW w:w="666" w:type="dxa"/>
            <w:tcBorders>
              <w:top w:val="nil"/>
              <w:left w:val="nil"/>
              <w:bottom w:val="single" w:sz="8" w:space="0" w:color="auto"/>
              <w:right w:val="nil"/>
            </w:tcBorders>
            <w:shd w:val="clear" w:color="auto" w:fill="auto"/>
            <w:noWrap/>
            <w:vAlign w:val="bottom"/>
          </w:tcPr>
          <w:p w:rsidR="00CA2324" w:rsidRPr="00295AB6" w:rsidRDefault="00CA2324" w:rsidP="00F94198">
            <w:pPr>
              <w:jc w:val="center"/>
            </w:pPr>
            <w:r w:rsidRPr="00295AB6">
              <w:t>1.00</w:t>
            </w:r>
          </w:p>
        </w:tc>
      </w:tr>
    </w:tbl>
    <w:p w:rsidR="00CA2324" w:rsidRPr="003838CE" w:rsidRDefault="00C142DF" w:rsidP="00CA2324">
      <w:pPr>
        <w:rPr>
          <w:i/>
        </w:rPr>
      </w:pPr>
      <w:r w:rsidRPr="003838CE">
        <w:rPr>
          <w:i/>
          <w:noProof/>
        </w:rPr>
        <w:lastRenderedPageBreak/>
        <w:drawing>
          <wp:inline distT="0" distB="0" distL="0" distR="0" wp14:anchorId="1343D81E" wp14:editId="2CC6C1E7">
            <wp:extent cx="50292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plo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rsidR="00CA2324" w:rsidRPr="003838CE" w:rsidRDefault="00CA2324" w:rsidP="00CA2324"/>
    <w:p w:rsidR="00CA2324" w:rsidRPr="003838CE" w:rsidRDefault="00CA2324" w:rsidP="00CA2324">
      <w:pPr>
        <w:rPr>
          <w:i/>
        </w:rPr>
      </w:pPr>
    </w:p>
    <w:p w:rsidR="00CA2324" w:rsidRPr="003838CE" w:rsidRDefault="00CA2324" w:rsidP="00CA2324">
      <w:pPr>
        <w:rPr>
          <w:i/>
        </w:rPr>
      </w:pPr>
    </w:p>
    <w:p w:rsidR="00CA2324" w:rsidRPr="003838CE" w:rsidRDefault="00CA2324" w:rsidP="00CA2324">
      <w:pPr>
        <w:rPr>
          <w:i/>
        </w:rPr>
      </w:pPr>
    </w:p>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4C67F1" w:rsidP="00CA2324">
      <w:r w:rsidRPr="00295AB6">
        <w:rPr>
          <w:noProof/>
        </w:rPr>
        <w:lastRenderedPageBreak/>
        <w:drawing>
          <wp:inline distT="0" distB="0" distL="0" distR="0" wp14:anchorId="5556993C" wp14:editId="76417972">
            <wp:extent cx="5029200" cy="502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ed pred.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142DF" w:rsidP="00CA2324">
      <w:r w:rsidRPr="00295AB6">
        <w:rPr>
          <w:noProof/>
        </w:rPr>
        <w:lastRenderedPageBreak/>
        <w:drawing>
          <wp:inline distT="0" distB="0" distL="0" distR="0" wp14:anchorId="48DD04C6" wp14:editId="620CEB3B">
            <wp:extent cx="502920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surv.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4C67F1" w:rsidP="00CA2324">
      <w:r w:rsidRPr="00295AB6">
        <w:rPr>
          <w:noProof/>
        </w:rPr>
        <w:lastRenderedPageBreak/>
        <w:drawing>
          <wp:inline distT="0" distB="0" distL="0" distR="0" wp14:anchorId="24A92554" wp14:editId="0809DAC4">
            <wp:extent cx="5029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dvdate.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CA2324" w:rsidP="00CA2324"/>
    <w:p w:rsidR="00CA2324" w:rsidRPr="00295AB6" w:rsidRDefault="003379B5" w:rsidP="00CA2324">
      <w:r w:rsidRPr="00295AB6">
        <w:rPr>
          <w:noProof/>
        </w:rPr>
        <w:lastRenderedPageBreak/>
        <w:drawing>
          <wp:inline distT="0" distB="0" distL="0" distR="0" wp14:anchorId="7D1A3D1C" wp14:editId="72A745F1">
            <wp:extent cx="5029200"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terbygroup.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rsidR="00CA2324" w:rsidRPr="00295AB6" w:rsidRDefault="00CA2324" w:rsidP="00CA2324"/>
    <w:p w:rsidR="00CA2324" w:rsidRPr="00295AB6" w:rsidRDefault="00CA2324" w:rsidP="00CA2324">
      <w:pPr>
        <w:spacing w:line="480" w:lineRule="auto"/>
      </w:pPr>
    </w:p>
    <w:p w:rsidR="00CA2324" w:rsidRPr="00295AB6" w:rsidRDefault="00CA2324" w:rsidP="00CA2324">
      <w:pPr>
        <w:spacing w:line="480" w:lineRule="auto"/>
      </w:pPr>
    </w:p>
    <w:p w:rsidR="00CA2324" w:rsidRPr="00295AB6" w:rsidRDefault="00CA2324" w:rsidP="00CA2324">
      <w:pPr>
        <w:spacing w:line="480" w:lineRule="auto"/>
      </w:pPr>
    </w:p>
    <w:p w:rsidR="00CA2324" w:rsidRPr="00295AB6" w:rsidRDefault="00CA2324" w:rsidP="00CA2324">
      <w:pPr>
        <w:spacing w:line="480" w:lineRule="auto"/>
      </w:pPr>
    </w:p>
    <w:p w:rsidR="00CA2324" w:rsidRPr="00295AB6" w:rsidRDefault="00CA2324" w:rsidP="00CA2324">
      <w:pPr>
        <w:spacing w:line="480" w:lineRule="auto"/>
      </w:pPr>
    </w:p>
    <w:p w:rsidR="00CA2324" w:rsidRPr="00295AB6" w:rsidRDefault="00CA2324" w:rsidP="00CA2324">
      <w:pPr>
        <w:spacing w:line="480" w:lineRule="auto"/>
      </w:pPr>
    </w:p>
    <w:p w:rsidR="00CA2324" w:rsidRPr="00295AB6" w:rsidRDefault="00CA2324" w:rsidP="00CA2324">
      <w:pPr>
        <w:spacing w:line="480" w:lineRule="auto"/>
      </w:pPr>
    </w:p>
    <w:p w:rsidR="00CA2324" w:rsidRPr="00295AB6" w:rsidRDefault="00CA2324" w:rsidP="00CA2324">
      <w:pPr>
        <w:spacing w:line="480" w:lineRule="auto"/>
        <w:rPr>
          <w:b/>
        </w:rPr>
        <w:sectPr w:rsidR="00CA2324" w:rsidRPr="00295AB6" w:rsidSect="009B2ACD">
          <w:footerReference w:type="default" r:id="rId15"/>
          <w:type w:val="continuous"/>
          <w:pgSz w:w="12240" w:h="15840"/>
          <w:pgMar w:top="1440" w:right="2160" w:bottom="1440" w:left="2160" w:header="720" w:footer="720" w:gutter="0"/>
          <w:lnNumType w:countBy="1" w:restart="continuous"/>
          <w:cols w:space="720"/>
          <w:docGrid w:linePitch="360"/>
        </w:sectPr>
      </w:pPr>
    </w:p>
    <w:p w:rsidR="00782B6C" w:rsidRDefault="00782B6C">
      <w:pPr>
        <w:rPr>
          <w:b/>
        </w:rPr>
      </w:pPr>
      <w:bookmarkStart w:id="81" w:name="_Toc263167199"/>
      <w:r>
        <w:rPr>
          <w:b/>
        </w:rPr>
        <w:lastRenderedPageBreak/>
        <w:br w:type="page"/>
      </w:r>
    </w:p>
    <w:p w:rsidR="00CA2324" w:rsidRPr="00295AB6" w:rsidRDefault="00CA2324" w:rsidP="00CA2324">
      <w:pPr>
        <w:spacing w:line="480" w:lineRule="auto"/>
        <w:outlineLvl w:val="1"/>
        <w:rPr>
          <w:b/>
        </w:rPr>
      </w:pPr>
      <w:r w:rsidRPr="00295AB6">
        <w:rPr>
          <w:b/>
        </w:rPr>
        <w:lastRenderedPageBreak/>
        <w:t>Literature Cited</w:t>
      </w:r>
      <w:bookmarkEnd w:id="81"/>
    </w:p>
    <w:p w:rsidR="001B0893" w:rsidRPr="00295AB6" w:rsidRDefault="001B0893" w:rsidP="00527DC3">
      <w:pPr>
        <w:widowControl w:val="0"/>
        <w:autoSpaceDE w:val="0"/>
        <w:autoSpaceDN w:val="0"/>
        <w:adjustRightInd w:val="0"/>
        <w:ind w:left="720" w:hanging="720"/>
      </w:pPr>
      <w:proofErr w:type="spellStart"/>
      <w:r w:rsidRPr="00295AB6">
        <w:t>Akaike</w:t>
      </w:r>
      <w:proofErr w:type="spellEnd"/>
      <w:r w:rsidRPr="00295AB6">
        <w:t xml:space="preserve">, H. et al. 1973. </w:t>
      </w:r>
      <w:proofErr w:type="gramStart"/>
      <w:r w:rsidRPr="00295AB6">
        <w:t>Second international symposium on information theory.</w:t>
      </w:r>
      <w:proofErr w:type="gramEnd"/>
      <w:r w:rsidRPr="00295AB6">
        <w:t xml:space="preserve"> - Information Theory and an Extension of the Maximum Likelihood Principle. </w:t>
      </w:r>
      <w:proofErr w:type="spellStart"/>
      <w:r w:rsidRPr="00295AB6">
        <w:t>Akademiai</w:t>
      </w:r>
      <w:proofErr w:type="spellEnd"/>
      <w:r w:rsidRPr="00295AB6">
        <w:t xml:space="preserve"> </w:t>
      </w:r>
      <w:proofErr w:type="spellStart"/>
      <w:r w:rsidRPr="00295AB6">
        <w:t>Kiado</w:t>
      </w:r>
      <w:proofErr w:type="spellEnd"/>
      <w:r w:rsidRPr="00295AB6">
        <w:t xml:space="preserve">: Budapest. </w:t>
      </w:r>
      <w:proofErr w:type="gramStart"/>
      <w:r w:rsidRPr="00295AB6">
        <w:t>p</w:t>
      </w:r>
      <w:proofErr w:type="gramEnd"/>
      <w:r w:rsidRPr="00295AB6">
        <w:t xml:space="preserve"> 199-213.</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Allaine</w:t>
      </w:r>
      <w:proofErr w:type="spellEnd"/>
      <w:r w:rsidRPr="00295AB6">
        <w:t xml:space="preserve">, D. et al. 2000. Male-biased sex ratio in litters of alpine marmots supports the helper repayment hypothesis. – </w:t>
      </w:r>
      <w:proofErr w:type="spellStart"/>
      <w:r w:rsidRPr="00295AB6">
        <w:t>Behav</w:t>
      </w:r>
      <w:proofErr w:type="spellEnd"/>
      <w:r w:rsidRPr="00295AB6">
        <w:t>. Ecol. 11: 507-514.</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Anderson, D. 2008. Model based inference in the life sciences: a primer on evidence. - Springer </w:t>
      </w:r>
      <w:proofErr w:type="spellStart"/>
      <w:r w:rsidRPr="00295AB6">
        <w:t>Verlag</w:t>
      </w:r>
      <w:proofErr w:type="spellEnd"/>
      <w:r w:rsidRPr="00295AB6">
        <w:t>.</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proofErr w:type="gramStart"/>
      <w:r w:rsidRPr="00295AB6">
        <w:t>Armitage</w:t>
      </w:r>
      <w:proofErr w:type="spellEnd"/>
      <w:r w:rsidRPr="00295AB6">
        <w:t>, K. B. and Schwartz, O. A. 2000.</w:t>
      </w:r>
      <w:proofErr w:type="gramEnd"/>
      <w:r w:rsidRPr="00295AB6">
        <w:t xml:space="preserve"> </w:t>
      </w:r>
      <w:proofErr w:type="gramStart"/>
      <w:r w:rsidRPr="00295AB6">
        <w:t>Social enhancement of fitness in yellow-bellied marmots.</w:t>
      </w:r>
      <w:proofErr w:type="gramEnd"/>
      <w:r w:rsidRPr="00295AB6">
        <w:t xml:space="preserve"> – Proc. Natl. Acad. Sci. USA 97: 12149-12152.</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Arnold, W. 1990.</w:t>
      </w:r>
      <w:proofErr w:type="gramEnd"/>
      <w:r w:rsidRPr="00295AB6">
        <w:t xml:space="preserve"> The evolution of marmot sociality: II. </w:t>
      </w:r>
      <w:proofErr w:type="gramStart"/>
      <w:r w:rsidRPr="00295AB6">
        <w:t>Costs and benefits of joint hibernation.</w:t>
      </w:r>
      <w:proofErr w:type="gramEnd"/>
      <w:r w:rsidRPr="00295AB6">
        <w:t xml:space="preserve"> – </w:t>
      </w:r>
      <w:proofErr w:type="spellStart"/>
      <w:r w:rsidRPr="00295AB6">
        <w:t>Behav</w:t>
      </w:r>
      <w:proofErr w:type="spellEnd"/>
      <w:r w:rsidRPr="00295AB6">
        <w:t xml:space="preserve">. Ecol. </w:t>
      </w:r>
      <w:proofErr w:type="spellStart"/>
      <w:r w:rsidRPr="00295AB6">
        <w:t>Sociobiol</w:t>
      </w:r>
      <w:proofErr w:type="spellEnd"/>
      <w:r w:rsidRPr="00295AB6">
        <w:t>. 27: 239-246.</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Barash</w:t>
      </w:r>
      <w:proofErr w:type="spellEnd"/>
      <w:r w:rsidRPr="00295AB6">
        <w:t xml:space="preserve">, D. P. 1974. </w:t>
      </w:r>
      <w:proofErr w:type="gramStart"/>
      <w:r w:rsidRPr="00295AB6">
        <w:t xml:space="preserve">The social </w:t>
      </w:r>
      <w:proofErr w:type="spellStart"/>
      <w:r w:rsidRPr="00295AB6">
        <w:t>behaviour</w:t>
      </w:r>
      <w:proofErr w:type="spellEnd"/>
      <w:r w:rsidRPr="00295AB6">
        <w:t xml:space="preserve"> of the hoary marmot (</w:t>
      </w:r>
      <w:proofErr w:type="spellStart"/>
      <w:r w:rsidRPr="00295AB6">
        <w:rPr>
          <w:i/>
        </w:rPr>
        <w:t>Marmota</w:t>
      </w:r>
      <w:proofErr w:type="spellEnd"/>
      <w:r w:rsidRPr="00295AB6">
        <w:rPr>
          <w:i/>
        </w:rPr>
        <w:t xml:space="preserve"> </w:t>
      </w:r>
      <w:proofErr w:type="spellStart"/>
      <w:r w:rsidRPr="00295AB6">
        <w:rPr>
          <w:i/>
        </w:rPr>
        <w:t>caligata</w:t>
      </w:r>
      <w:proofErr w:type="spellEnd"/>
      <w:r w:rsidRPr="00295AB6">
        <w:t>).</w:t>
      </w:r>
      <w:proofErr w:type="gramEnd"/>
      <w:r w:rsidRPr="00295AB6">
        <w:t xml:space="preserve"> - Anim. </w:t>
      </w:r>
      <w:proofErr w:type="spellStart"/>
      <w:r w:rsidRPr="00295AB6">
        <w:t>Behav</w:t>
      </w:r>
      <w:proofErr w:type="spellEnd"/>
      <w:r w:rsidRPr="00295AB6">
        <w:t>. 22: 256-261.</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Barash</w:t>
      </w:r>
      <w:proofErr w:type="spellEnd"/>
      <w:r w:rsidRPr="00295AB6">
        <w:t>, D. P. 1975. Ecology of paternal behavior in the hoary marmot (</w:t>
      </w:r>
      <w:proofErr w:type="spellStart"/>
      <w:r w:rsidRPr="00295AB6">
        <w:rPr>
          <w:i/>
        </w:rPr>
        <w:t>Marmota</w:t>
      </w:r>
      <w:proofErr w:type="spellEnd"/>
      <w:r w:rsidRPr="00295AB6">
        <w:rPr>
          <w:i/>
        </w:rPr>
        <w:t xml:space="preserve"> </w:t>
      </w:r>
      <w:proofErr w:type="spellStart"/>
      <w:r w:rsidRPr="00295AB6">
        <w:rPr>
          <w:i/>
        </w:rPr>
        <w:t>caligata</w:t>
      </w:r>
      <w:proofErr w:type="spellEnd"/>
      <w:r w:rsidRPr="00295AB6">
        <w:t>): An evolutionary interpretation. – J. Mammal. 56: 613-618.</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Barash</w:t>
      </w:r>
      <w:proofErr w:type="spellEnd"/>
      <w:r w:rsidRPr="00295AB6">
        <w:t xml:space="preserve">, D. P. 1980. </w:t>
      </w:r>
      <w:proofErr w:type="gramStart"/>
      <w:r w:rsidRPr="00295AB6">
        <w:t>The influence of reproductive status on foraging by hoary marmots (</w:t>
      </w:r>
      <w:proofErr w:type="spellStart"/>
      <w:r w:rsidRPr="00295AB6">
        <w:rPr>
          <w:i/>
        </w:rPr>
        <w:t>Marmota</w:t>
      </w:r>
      <w:proofErr w:type="spellEnd"/>
      <w:r w:rsidRPr="00295AB6">
        <w:rPr>
          <w:i/>
        </w:rPr>
        <w:t xml:space="preserve"> </w:t>
      </w:r>
      <w:proofErr w:type="spellStart"/>
      <w:r w:rsidRPr="00295AB6">
        <w:rPr>
          <w:i/>
        </w:rPr>
        <w:t>caligata</w:t>
      </w:r>
      <w:proofErr w:type="spellEnd"/>
      <w:r w:rsidRPr="00295AB6">
        <w:t>).</w:t>
      </w:r>
      <w:proofErr w:type="gramEnd"/>
      <w:r w:rsidRPr="00295AB6">
        <w:t xml:space="preserve"> – </w:t>
      </w:r>
      <w:proofErr w:type="spellStart"/>
      <w:r w:rsidRPr="00295AB6">
        <w:t>Behav</w:t>
      </w:r>
      <w:proofErr w:type="spellEnd"/>
      <w:r w:rsidRPr="00295AB6">
        <w:t xml:space="preserve">. </w:t>
      </w:r>
      <w:proofErr w:type="gramStart"/>
      <w:r w:rsidRPr="00295AB6">
        <w:t xml:space="preserve">Ecol. and </w:t>
      </w:r>
      <w:proofErr w:type="spellStart"/>
      <w:r w:rsidRPr="00295AB6">
        <w:t>Sociobiol</w:t>
      </w:r>
      <w:proofErr w:type="spellEnd"/>
      <w:r w:rsidRPr="00295AB6">
        <w:t>.</w:t>
      </w:r>
      <w:proofErr w:type="gramEnd"/>
      <w:r w:rsidRPr="00295AB6">
        <w:t xml:space="preserve"> 7: 201-205.</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 xml:space="preserve">Bates, D. and </w:t>
      </w:r>
      <w:proofErr w:type="spellStart"/>
      <w:r w:rsidRPr="00295AB6">
        <w:t>Maechler</w:t>
      </w:r>
      <w:proofErr w:type="spellEnd"/>
      <w:r w:rsidRPr="00295AB6">
        <w:t>, M. 2010.</w:t>
      </w:r>
      <w:proofErr w:type="gramEnd"/>
      <w:r w:rsidRPr="00295AB6">
        <w:t xml:space="preserve"> lme4: Linear mixed-effects models using S4 classes.</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Benton, T. G. et al. 1995. Does environmental </w:t>
      </w:r>
      <w:proofErr w:type="spellStart"/>
      <w:r w:rsidRPr="00295AB6">
        <w:t>stochasticity</w:t>
      </w:r>
      <w:proofErr w:type="spellEnd"/>
      <w:r w:rsidRPr="00295AB6">
        <w:t xml:space="preserve"> matter? </w:t>
      </w:r>
      <w:proofErr w:type="gramStart"/>
      <w:r w:rsidRPr="00295AB6">
        <w:t>Analysis of red deer life-histories on Rum.</w:t>
      </w:r>
      <w:proofErr w:type="gramEnd"/>
      <w:r w:rsidRPr="00295AB6">
        <w:t xml:space="preserve"> – </w:t>
      </w:r>
      <w:proofErr w:type="spellStart"/>
      <w:r w:rsidRPr="00295AB6">
        <w:t>Evol</w:t>
      </w:r>
      <w:proofErr w:type="spellEnd"/>
      <w:r w:rsidRPr="00295AB6">
        <w:t>. Ecol. 9: 559-574.</w:t>
      </w:r>
    </w:p>
    <w:p w:rsidR="001B0893" w:rsidRPr="00295AB6" w:rsidRDefault="001B0893" w:rsidP="00527DC3">
      <w:pPr>
        <w:widowControl w:val="0"/>
        <w:autoSpaceDE w:val="0"/>
        <w:autoSpaceDN w:val="0"/>
        <w:adjustRightInd w:val="0"/>
        <w:ind w:left="720" w:hanging="720"/>
      </w:pPr>
    </w:p>
    <w:p w:rsidR="001B0893" w:rsidRDefault="001B0893" w:rsidP="00527DC3">
      <w:pPr>
        <w:widowControl w:val="0"/>
        <w:autoSpaceDE w:val="0"/>
        <w:autoSpaceDN w:val="0"/>
        <w:adjustRightInd w:val="0"/>
        <w:ind w:left="720" w:hanging="720"/>
      </w:pPr>
      <w:proofErr w:type="gramStart"/>
      <w:r w:rsidRPr="00295AB6">
        <w:t xml:space="preserve">Blumstein, D. T. and </w:t>
      </w:r>
      <w:proofErr w:type="spellStart"/>
      <w:r w:rsidRPr="00295AB6">
        <w:t>Armitage</w:t>
      </w:r>
      <w:proofErr w:type="spellEnd"/>
      <w:r w:rsidRPr="00295AB6">
        <w:t>, K. B. 1999.</w:t>
      </w:r>
      <w:proofErr w:type="gramEnd"/>
      <w:r w:rsidRPr="00295AB6">
        <w:t xml:space="preserve"> </w:t>
      </w:r>
      <w:proofErr w:type="gramStart"/>
      <w:r w:rsidRPr="00295AB6">
        <w:t>Cooperative breeding in marmots.</w:t>
      </w:r>
      <w:proofErr w:type="gramEnd"/>
      <w:r w:rsidRPr="00295AB6">
        <w:t xml:space="preserve"> – </w:t>
      </w:r>
      <w:proofErr w:type="spellStart"/>
      <w:r w:rsidRPr="00295AB6">
        <w:t>Oikos</w:t>
      </w:r>
      <w:proofErr w:type="spellEnd"/>
      <w:r w:rsidRPr="00295AB6">
        <w:t xml:space="preserve"> 84: 369-382.</w:t>
      </w:r>
    </w:p>
    <w:p w:rsidR="00533210" w:rsidRDefault="00533210" w:rsidP="00527DC3">
      <w:pPr>
        <w:widowControl w:val="0"/>
        <w:autoSpaceDE w:val="0"/>
        <w:autoSpaceDN w:val="0"/>
        <w:adjustRightInd w:val="0"/>
        <w:ind w:left="720" w:hanging="720"/>
      </w:pPr>
    </w:p>
    <w:p w:rsidR="002A6143" w:rsidRPr="002A6143" w:rsidRDefault="002A6143" w:rsidP="002A6143">
      <w:pPr>
        <w:widowControl w:val="0"/>
        <w:autoSpaceDE w:val="0"/>
        <w:autoSpaceDN w:val="0"/>
        <w:adjustRightInd w:val="0"/>
        <w:ind w:left="720" w:hanging="720"/>
      </w:pPr>
      <w:r w:rsidRPr="002A6143">
        <w:fldChar w:fldCharType="begin"/>
      </w:r>
      <w:r w:rsidRPr="002A6143">
        <w:instrText xml:space="preserve"> ADDIN ZOTERO_BIBL  </w:instrText>
      </w:r>
      <w:r w:rsidRPr="002A6143">
        <w:fldChar w:fldCharType="separate"/>
      </w:r>
      <w:r w:rsidRPr="002A6143">
        <w:t>Blumstein, D. T. and Armitage, K. 1998. Life history consequences of social complexity a comparative study of ground-dwelling sciurids. - Behav. Ecol. 9: 8-19.</w:t>
      </w:r>
    </w:p>
    <w:p w:rsidR="00533210" w:rsidRPr="00295AB6" w:rsidRDefault="002A6143" w:rsidP="002A6143">
      <w:pPr>
        <w:widowControl w:val="0"/>
        <w:autoSpaceDE w:val="0"/>
        <w:autoSpaceDN w:val="0"/>
        <w:adjustRightInd w:val="0"/>
        <w:ind w:left="720" w:hanging="720"/>
      </w:pPr>
      <w:r w:rsidRPr="002A6143">
        <w:fldChar w:fldCharType="end"/>
      </w:r>
    </w:p>
    <w:p w:rsidR="001B0893" w:rsidRPr="00295AB6" w:rsidRDefault="001B0893" w:rsidP="00527DC3">
      <w:pPr>
        <w:widowControl w:val="0"/>
        <w:autoSpaceDE w:val="0"/>
        <w:autoSpaceDN w:val="0"/>
        <w:adjustRightInd w:val="0"/>
        <w:ind w:left="720" w:hanging="720"/>
      </w:pPr>
      <w:proofErr w:type="gramStart"/>
      <w:r w:rsidRPr="00295AB6">
        <w:t>Blumstein, D. T. and Arnold, W. 1998.</w:t>
      </w:r>
      <w:proofErr w:type="gramEnd"/>
      <w:r w:rsidRPr="00295AB6">
        <w:t xml:space="preserve"> </w:t>
      </w:r>
      <w:proofErr w:type="gramStart"/>
      <w:r w:rsidRPr="00295AB6">
        <w:t>Ecology and social behavior of golden marmots (</w:t>
      </w:r>
      <w:proofErr w:type="spellStart"/>
      <w:r w:rsidRPr="00295AB6">
        <w:rPr>
          <w:i/>
        </w:rPr>
        <w:t>Marmota</w:t>
      </w:r>
      <w:proofErr w:type="spellEnd"/>
      <w:r w:rsidRPr="00295AB6">
        <w:rPr>
          <w:i/>
        </w:rPr>
        <w:t xml:space="preserve"> </w:t>
      </w:r>
      <w:proofErr w:type="spellStart"/>
      <w:r w:rsidRPr="00295AB6">
        <w:rPr>
          <w:i/>
        </w:rPr>
        <w:t>caudata</w:t>
      </w:r>
      <w:proofErr w:type="spellEnd"/>
      <w:r w:rsidRPr="00295AB6">
        <w:rPr>
          <w:i/>
        </w:rPr>
        <w:t xml:space="preserve"> </w:t>
      </w:r>
      <w:proofErr w:type="spellStart"/>
      <w:r w:rsidRPr="00295AB6">
        <w:rPr>
          <w:i/>
        </w:rPr>
        <w:t>aurea</w:t>
      </w:r>
      <w:proofErr w:type="spellEnd"/>
      <w:r w:rsidRPr="00295AB6">
        <w:t>).</w:t>
      </w:r>
      <w:proofErr w:type="gramEnd"/>
      <w:r w:rsidRPr="00295AB6">
        <w:t xml:space="preserve"> – J. of Mammal. 79: 873-886.</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Bolker</w:t>
      </w:r>
      <w:proofErr w:type="spellEnd"/>
      <w:r w:rsidRPr="00295AB6">
        <w:t xml:space="preserve">, B. M. et al. 2009. </w:t>
      </w:r>
      <w:proofErr w:type="gramStart"/>
      <w:r w:rsidRPr="00295AB6">
        <w:t>Generalized linear mixed models: a practical guide for ecology and evolution.</w:t>
      </w:r>
      <w:proofErr w:type="gramEnd"/>
      <w:r w:rsidRPr="00295AB6">
        <w:t xml:space="preserve"> - Trends Ecol. </w:t>
      </w:r>
      <w:proofErr w:type="spellStart"/>
      <w:r w:rsidRPr="00295AB6">
        <w:t>Evol</w:t>
      </w:r>
      <w:proofErr w:type="spellEnd"/>
      <w:r w:rsidRPr="00295AB6">
        <w:t>. 24: 127-135.</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Bryant, A. A. 2005. </w:t>
      </w:r>
      <w:proofErr w:type="gramStart"/>
      <w:r w:rsidRPr="00295AB6">
        <w:t>Reproductive rates of wild and captive Vancouver Island marmots (</w:t>
      </w:r>
      <w:proofErr w:type="spellStart"/>
      <w:r w:rsidRPr="00295AB6">
        <w:rPr>
          <w:i/>
        </w:rPr>
        <w:t>Marmota</w:t>
      </w:r>
      <w:proofErr w:type="spellEnd"/>
      <w:r w:rsidRPr="00295AB6">
        <w:rPr>
          <w:i/>
        </w:rPr>
        <w:t xml:space="preserve"> </w:t>
      </w:r>
      <w:proofErr w:type="spellStart"/>
      <w:r w:rsidRPr="00295AB6">
        <w:rPr>
          <w:i/>
        </w:rPr>
        <w:t>vancouverensis</w:t>
      </w:r>
      <w:proofErr w:type="spellEnd"/>
      <w:r w:rsidRPr="00295AB6">
        <w:t>).</w:t>
      </w:r>
      <w:proofErr w:type="gramEnd"/>
      <w:r w:rsidRPr="00295AB6">
        <w:t xml:space="preserve"> – Can. J. Zool. 83: 664-673.</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Bryant, A. A. and Page, R. E. 2005.</w:t>
      </w:r>
      <w:proofErr w:type="gramEnd"/>
      <w:r w:rsidRPr="00295AB6">
        <w:t xml:space="preserve"> </w:t>
      </w:r>
      <w:proofErr w:type="gramStart"/>
      <w:r w:rsidRPr="00295AB6">
        <w:t>Timing and causes of mortality in the endangered Vancouver Island marmot (</w:t>
      </w:r>
      <w:proofErr w:type="spellStart"/>
      <w:r w:rsidRPr="00295AB6">
        <w:rPr>
          <w:i/>
        </w:rPr>
        <w:t>Marmota</w:t>
      </w:r>
      <w:proofErr w:type="spellEnd"/>
      <w:r w:rsidRPr="00295AB6">
        <w:rPr>
          <w:i/>
        </w:rPr>
        <w:t xml:space="preserve"> </w:t>
      </w:r>
      <w:proofErr w:type="spellStart"/>
      <w:r w:rsidRPr="00295AB6">
        <w:rPr>
          <w:i/>
        </w:rPr>
        <w:t>vancouverensis</w:t>
      </w:r>
      <w:proofErr w:type="spellEnd"/>
      <w:r w:rsidRPr="00295AB6">
        <w:t>).</w:t>
      </w:r>
      <w:proofErr w:type="gramEnd"/>
      <w:r w:rsidRPr="00295AB6">
        <w:t xml:space="preserve"> – Can. J. of Zool. 83: 674-682.</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Burnham, K. P. and Anderson, D. R. 2002.</w:t>
      </w:r>
      <w:proofErr w:type="gramEnd"/>
      <w:r w:rsidRPr="00295AB6">
        <w:t xml:space="preserve"> Model selection and </w:t>
      </w:r>
      <w:proofErr w:type="spellStart"/>
      <w:r w:rsidRPr="00295AB6">
        <w:t>multimodel</w:t>
      </w:r>
      <w:proofErr w:type="spellEnd"/>
      <w:r w:rsidRPr="00295AB6">
        <w:t xml:space="preserve"> inference: a practical information-theoretic approach. - Springer </w:t>
      </w:r>
      <w:proofErr w:type="spellStart"/>
      <w:r w:rsidRPr="00295AB6">
        <w:t>Verlag</w:t>
      </w:r>
      <w:proofErr w:type="spellEnd"/>
      <w:r w:rsidRPr="00295AB6">
        <w:t>.</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proofErr w:type="gramStart"/>
      <w:r w:rsidRPr="00295AB6">
        <w:t>Chastel</w:t>
      </w:r>
      <w:proofErr w:type="spellEnd"/>
      <w:r w:rsidRPr="00295AB6">
        <w:t>, O. 1995.</w:t>
      </w:r>
      <w:proofErr w:type="gramEnd"/>
      <w:r w:rsidRPr="00295AB6">
        <w:t xml:space="preserve"> Influence of reproductive success on breeding frequency in four southern petrels. - Ibis 137: 360-363.</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Choquet</w:t>
      </w:r>
      <w:proofErr w:type="spellEnd"/>
      <w:r w:rsidRPr="00295AB6">
        <w:t xml:space="preserve">, R. et al. 2009. U CARE: Utilities for performing goodness of fit tests and manipulating Capture–Recapture data. - </w:t>
      </w:r>
      <w:proofErr w:type="spellStart"/>
      <w:r w:rsidRPr="00295AB6">
        <w:t>Ecography</w:t>
      </w:r>
      <w:proofErr w:type="spellEnd"/>
      <w:r w:rsidRPr="00295AB6">
        <w:t xml:space="preserve"> 32: 1071-1074.</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Cohen, J. 1988. </w:t>
      </w:r>
      <w:proofErr w:type="gramStart"/>
      <w:r w:rsidRPr="00295AB6">
        <w:t>Statistical power analysis for the behavioral sciences.</w:t>
      </w:r>
      <w:proofErr w:type="gramEnd"/>
      <w:r w:rsidRPr="00295AB6">
        <w:t xml:space="preserve"> - Lawrence Erlbaum.</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Dane, B. 2002.</w:t>
      </w:r>
      <w:proofErr w:type="gramEnd"/>
      <w:r w:rsidRPr="00295AB6">
        <w:t xml:space="preserve"> </w:t>
      </w:r>
      <w:proofErr w:type="gramStart"/>
      <w:r w:rsidRPr="00295AB6">
        <w:t>Retention of offspring in a wild population of ungulates.</w:t>
      </w:r>
      <w:proofErr w:type="gramEnd"/>
      <w:r w:rsidRPr="00295AB6">
        <w:t xml:space="preserve"> - </w:t>
      </w:r>
      <w:proofErr w:type="spellStart"/>
      <w:r w:rsidRPr="00295AB6">
        <w:t>Behaviour</w:t>
      </w:r>
      <w:proofErr w:type="spellEnd"/>
      <w:r w:rsidRPr="00295AB6">
        <w:t xml:space="preserve"> 139: 1-21.</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Griffin, S. C. 2008. Demography and ecology of a declining endemic: The Olympic marmot. </w:t>
      </w:r>
      <w:proofErr w:type="gramStart"/>
      <w:r w:rsidRPr="00295AB6">
        <w:t>PhD Thesis, University of Washington.</w:t>
      </w:r>
      <w:proofErr w:type="gramEnd"/>
      <w:r w:rsidRPr="00295AB6">
        <w:t xml:space="preserve"> </w:t>
      </w:r>
      <w:proofErr w:type="gramStart"/>
      <w:r w:rsidRPr="00295AB6">
        <w:t>190 pp.</w:t>
      </w:r>
      <w:proofErr w:type="gramEnd"/>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Griffin, S. C. et al. 2007. Female Olympic marmots (</w:t>
      </w:r>
      <w:proofErr w:type="spellStart"/>
      <w:r w:rsidRPr="00295AB6">
        <w:rPr>
          <w:i/>
        </w:rPr>
        <w:t>Marmota</w:t>
      </w:r>
      <w:proofErr w:type="spellEnd"/>
      <w:r w:rsidRPr="00295AB6">
        <w:rPr>
          <w:i/>
        </w:rPr>
        <w:t xml:space="preserve"> </w:t>
      </w:r>
      <w:proofErr w:type="spellStart"/>
      <w:proofErr w:type="gramStart"/>
      <w:r w:rsidRPr="00295AB6">
        <w:rPr>
          <w:i/>
        </w:rPr>
        <w:t>olympus</w:t>
      </w:r>
      <w:proofErr w:type="spellEnd"/>
      <w:proofErr w:type="gramEnd"/>
      <w:r w:rsidRPr="00295AB6">
        <w:t>) reproduce in consecutive Years. – Am. Mid. Nat. 158: 221-225.</w:t>
      </w:r>
    </w:p>
    <w:p w:rsidR="001B0893" w:rsidRPr="00295AB6" w:rsidRDefault="001B0893" w:rsidP="00527DC3">
      <w:pPr>
        <w:widowControl w:val="0"/>
        <w:autoSpaceDE w:val="0"/>
        <w:autoSpaceDN w:val="0"/>
        <w:adjustRightInd w:val="0"/>
        <w:ind w:left="720" w:hanging="720"/>
      </w:pPr>
    </w:p>
    <w:p w:rsidR="001B0893" w:rsidRPr="00295AB6" w:rsidRDefault="00571652" w:rsidP="00527DC3">
      <w:pPr>
        <w:widowControl w:val="0"/>
        <w:autoSpaceDE w:val="0"/>
        <w:autoSpaceDN w:val="0"/>
        <w:adjustRightInd w:val="0"/>
        <w:ind w:left="720" w:hanging="720"/>
      </w:pPr>
      <w:proofErr w:type="spellStart"/>
      <w:proofErr w:type="gramStart"/>
      <w:r w:rsidRPr="00295AB6">
        <w:t>Hackländer</w:t>
      </w:r>
      <w:proofErr w:type="spellEnd"/>
      <w:r w:rsidR="001B0893" w:rsidRPr="00295AB6">
        <w:t>, K. and Arnold, W. 1999.</w:t>
      </w:r>
      <w:proofErr w:type="gramEnd"/>
      <w:r w:rsidR="001B0893" w:rsidRPr="00295AB6">
        <w:t xml:space="preserve"> </w:t>
      </w:r>
      <w:proofErr w:type="gramStart"/>
      <w:r w:rsidR="001B0893" w:rsidRPr="00295AB6">
        <w:t>Male-caused failure of female reproduction and its adaptive value in alpine marmots (</w:t>
      </w:r>
      <w:proofErr w:type="spellStart"/>
      <w:r w:rsidR="001B0893" w:rsidRPr="00295AB6">
        <w:rPr>
          <w:i/>
        </w:rPr>
        <w:t>Marmota</w:t>
      </w:r>
      <w:proofErr w:type="spellEnd"/>
      <w:r w:rsidR="001B0893" w:rsidRPr="00295AB6">
        <w:rPr>
          <w:i/>
        </w:rPr>
        <w:t xml:space="preserve"> </w:t>
      </w:r>
      <w:proofErr w:type="spellStart"/>
      <w:r w:rsidR="001B0893" w:rsidRPr="00295AB6">
        <w:rPr>
          <w:i/>
        </w:rPr>
        <w:t>marmota</w:t>
      </w:r>
      <w:proofErr w:type="spellEnd"/>
      <w:r w:rsidR="001B0893" w:rsidRPr="00295AB6">
        <w:t>).</w:t>
      </w:r>
      <w:proofErr w:type="gramEnd"/>
      <w:r w:rsidR="001B0893" w:rsidRPr="00295AB6">
        <w:t xml:space="preserve"> – </w:t>
      </w:r>
      <w:proofErr w:type="spellStart"/>
      <w:r w:rsidR="001B0893" w:rsidRPr="00295AB6">
        <w:t>Behav</w:t>
      </w:r>
      <w:proofErr w:type="spellEnd"/>
      <w:r w:rsidR="001B0893" w:rsidRPr="00295AB6">
        <w:t>. Ecol. 10: 592-597.</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Hackländer</w:t>
      </w:r>
      <w:proofErr w:type="spellEnd"/>
      <w:r w:rsidRPr="00295AB6">
        <w:t xml:space="preserve">, K. et al. 2003. </w:t>
      </w:r>
      <w:proofErr w:type="gramStart"/>
      <w:r w:rsidRPr="00295AB6">
        <w:t xml:space="preserve">Reproductive suppression in female alpine marmots, </w:t>
      </w:r>
      <w:proofErr w:type="spellStart"/>
      <w:r w:rsidRPr="00295AB6">
        <w:rPr>
          <w:i/>
        </w:rPr>
        <w:t>Marmota</w:t>
      </w:r>
      <w:proofErr w:type="spellEnd"/>
      <w:r w:rsidRPr="00295AB6">
        <w:rPr>
          <w:i/>
        </w:rPr>
        <w:t xml:space="preserve"> </w:t>
      </w:r>
      <w:proofErr w:type="spellStart"/>
      <w:r w:rsidRPr="00295AB6">
        <w:rPr>
          <w:i/>
        </w:rPr>
        <w:t>marmota</w:t>
      </w:r>
      <w:proofErr w:type="spellEnd"/>
      <w:r w:rsidRPr="00295AB6">
        <w:rPr>
          <w:i/>
        </w:rPr>
        <w:t>.</w:t>
      </w:r>
      <w:proofErr w:type="gramEnd"/>
      <w:r w:rsidRPr="00295AB6">
        <w:t xml:space="preserve"> – Anim. </w:t>
      </w:r>
      <w:proofErr w:type="spellStart"/>
      <w:r w:rsidRPr="00295AB6">
        <w:t>Behav</w:t>
      </w:r>
      <w:proofErr w:type="spellEnd"/>
      <w:r w:rsidRPr="00295AB6">
        <w:t>. 65: 1133-1140.</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Hansen, R. 1975. </w:t>
      </w:r>
      <w:proofErr w:type="gramStart"/>
      <w:r w:rsidRPr="00295AB6">
        <w:t>Foods of the hoary marmot on Kenai Peninsula, Alaska.</w:t>
      </w:r>
      <w:proofErr w:type="gramEnd"/>
      <w:r w:rsidRPr="00295AB6">
        <w:t xml:space="preserve"> – Am. Mid. Nat. 94: 348-353.</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 xml:space="preserve">Harvey, P. H. and </w:t>
      </w:r>
      <w:proofErr w:type="spellStart"/>
      <w:r w:rsidRPr="00295AB6">
        <w:t>Zammuto</w:t>
      </w:r>
      <w:proofErr w:type="spellEnd"/>
      <w:r w:rsidRPr="00295AB6">
        <w:t>, R. M. 1985.</w:t>
      </w:r>
      <w:proofErr w:type="gramEnd"/>
      <w:r w:rsidRPr="00295AB6">
        <w:t xml:space="preserve"> </w:t>
      </w:r>
      <w:proofErr w:type="gramStart"/>
      <w:r w:rsidRPr="00295AB6">
        <w:t>Patterns of mortality and age at first reproduction in natural populations of mammals.</w:t>
      </w:r>
      <w:proofErr w:type="gramEnd"/>
      <w:r w:rsidRPr="00295AB6">
        <w:t xml:space="preserve"> 315: 319-320.</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Heezik</w:t>
      </w:r>
      <w:proofErr w:type="spellEnd"/>
      <w:r w:rsidRPr="00295AB6">
        <w:t xml:space="preserve">, Y. M. V. et al. 1994. Interrelationships between breeding frequency, timing and outcome in King Penguins </w:t>
      </w:r>
      <w:proofErr w:type="spellStart"/>
      <w:r w:rsidRPr="00295AB6">
        <w:rPr>
          <w:i/>
        </w:rPr>
        <w:t>Aptenodytes</w:t>
      </w:r>
      <w:proofErr w:type="spellEnd"/>
      <w:r w:rsidRPr="00295AB6">
        <w:rPr>
          <w:i/>
        </w:rPr>
        <w:t xml:space="preserve"> </w:t>
      </w:r>
      <w:proofErr w:type="spellStart"/>
      <w:r w:rsidRPr="00295AB6">
        <w:rPr>
          <w:i/>
        </w:rPr>
        <w:t>patagonicus</w:t>
      </w:r>
      <w:proofErr w:type="spellEnd"/>
      <w:r w:rsidRPr="00295AB6">
        <w:t xml:space="preserve">: are King </w:t>
      </w:r>
      <w:proofErr w:type="gramStart"/>
      <w:r w:rsidRPr="00295AB6">
        <w:t>Penguins</w:t>
      </w:r>
      <w:proofErr w:type="gramEnd"/>
      <w:r w:rsidRPr="00295AB6">
        <w:t xml:space="preserve"> biennial breeders? - Ibis 136: 279-284.</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Hegel, T. M. et al. 2009. </w:t>
      </w:r>
      <w:proofErr w:type="gramStart"/>
      <w:r w:rsidRPr="00295AB6">
        <w:t>Seasonal effects of Pacific-based climate on recruitment in a predator-limited large herbivore.</w:t>
      </w:r>
      <w:proofErr w:type="gramEnd"/>
      <w:r w:rsidRPr="00295AB6">
        <w:t xml:space="preserve"> – J. Anim. Ecol. 79: 471-482.</w:t>
      </w:r>
    </w:p>
    <w:p w:rsidR="001B0893" w:rsidRPr="00295AB6" w:rsidRDefault="001B0893" w:rsidP="00527DC3">
      <w:pPr>
        <w:widowControl w:val="0"/>
        <w:autoSpaceDE w:val="0"/>
        <w:autoSpaceDN w:val="0"/>
        <w:adjustRightInd w:val="0"/>
        <w:ind w:left="720" w:hanging="720"/>
      </w:pPr>
    </w:p>
    <w:p w:rsidR="001B0893" w:rsidRDefault="001B0893" w:rsidP="00527DC3">
      <w:pPr>
        <w:widowControl w:val="0"/>
        <w:autoSpaceDE w:val="0"/>
        <w:autoSpaceDN w:val="0"/>
        <w:adjustRightInd w:val="0"/>
        <w:ind w:left="720" w:hanging="720"/>
      </w:pPr>
      <w:r w:rsidRPr="00295AB6">
        <w:lastRenderedPageBreak/>
        <w:t xml:space="preserve">Holmes, W. G. 1984. </w:t>
      </w:r>
      <w:proofErr w:type="gramStart"/>
      <w:r w:rsidRPr="00295AB6">
        <w:t>Predation risk and foraging behavior of the hoary marmot in Alaska.</w:t>
      </w:r>
      <w:proofErr w:type="gramEnd"/>
      <w:r w:rsidRPr="00295AB6">
        <w:t xml:space="preserve"> – </w:t>
      </w:r>
      <w:proofErr w:type="spellStart"/>
      <w:r w:rsidRPr="00295AB6">
        <w:t>Behav</w:t>
      </w:r>
      <w:proofErr w:type="spellEnd"/>
      <w:r w:rsidRPr="00295AB6">
        <w:t xml:space="preserve">. </w:t>
      </w:r>
      <w:proofErr w:type="gramStart"/>
      <w:r w:rsidRPr="00295AB6">
        <w:t xml:space="preserve">Ecol. and </w:t>
      </w:r>
      <w:proofErr w:type="spellStart"/>
      <w:r w:rsidRPr="00295AB6">
        <w:t>Sociobiol</w:t>
      </w:r>
      <w:proofErr w:type="spellEnd"/>
      <w:r w:rsidRPr="00295AB6">
        <w:t>.</w:t>
      </w:r>
      <w:proofErr w:type="gramEnd"/>
      <w:r w:rsidRPr="00295AB6">
        <w:t xml:space="preserve"> 15: 293-301.</w:t>
      </w:r>
    </w:p>
    <w:p w:rsidR="009A0370" w:rsidRDefault="009A0370" w:rsidP="00527DC3">
      <w:pPr>
        <w:widowControl w:val="0"/>
        <w:autoSpaceDE w:val="0"/>
        <w:autoSpaceDN w:val="0"/>
        <w:adjustRightInd w:val="0"/>
        <w:ind w:left="720" w:hanging="720"/>
      </w:pPr>
    </w:p>
    <w:p w:rsidR="009A0370" w:rsidRPr="00295AB6" w:rsidRDefault="009A0370" w:rsidP="00527DC3">
      <w:pPr>
        <w:widowControl w:val="0"/>
        <w:autoSpaceDE w:val="0"/>
        <w:autoSpaceDN w:val="0"/>
        <w:adjustRightInd w:val="0"/>
        <w:ind w:left="720" w:hanging="720"/>
      </w:pPr>
      <w:proofErr w:type="spellStart"/>
      <w:proofErr w:type="gramStart"/>
      <w:r w:rsidRPr="009A0370">
        <w:t>Jiguet</w:t>
      </w:r>
      <w:proofErr w:type="spellEnd"/>
      <w:r w:rsidRPr="009A0370">
        <w:t>, F. et al. 2007.</w:t>
      </w:r>
      <w:proofErr w:type="gramEnd"/>
      <w:r w:rsidRPr="009A0370">
        <w:t xml:space="preserve"> </w:t>
      </w:r>
      <w:proofErr w:type="gramStart"/>
      <w:r w:rsidRPr="009A0370">
        <w:t>Climate envelope, life history traits and the resilience of birds facing global change.</w:t>
      </w:r>
      <w:proofErr w:type="gramEnd"/>
      <w:r w:rsidRPr="009A0370">
        <w:t xml:space="preserve"> - Glob. Change Biol. 13: 1672-1684.</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Jouventin</w:t>
      </w:r>
      <w:proofErr w:type="spellEnd"/>
      <w:r w:rsidRPr="00295AB6">
        <w:t xml:space="preserve">, P. and Dobson, F. S. 2002. Why breed every other year? </w:t>
      </w:r>
      <w:proofErr w:type="gramStart"/>
      <w:r w:rsidRPr="00295AB6">
        <w:t>The case of albatrosses.</w:t>
      </w:r>
      <w:proofErr w:type="gramEnd"/>
      <w:r w:rsidRPr="00295AB6">
        <w:t xml:space="preserve"> – Proc. Biol. Sci. 269: 1955-1961.</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Karels</w:t>
      </w:r>
      <w:proofErr w:type="spellEnd"/>
      <w:r w:rsidRPr="00295AB6">
        <w:t xml:space="preserve">, T. J. et al. 2004. </w:t>
      </w:r>
      <w:proofErr w:type="gramStart"/>
      <w:r w:rsidRPr="00295AB6">
        <w:t>Comparison of discriminant function and classification tree analyses for age classification of marmots.</w:t>
      </w:r>
      <w:proofErr w:type="gramEnd"/>
      <w:r w:rsidRPr="00295AB6">
        <w:t xml:space="preserve"> - </w:t>
      </w:r>
      <w:proofErr w:type="spellStart"/>
      <w:r w:rsidRPr="00295AB6">
        <w:t>Oikos</w:t>
      </w:r>
      <w:proofErr w:type="spellEnd"/>
      <w:r w:rsidRPr="00295AB6">
        <w:t xml:space="preserve"> 105: 575-587.</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Kenward</w:t>
      </w:r>
      <w:proofErr w:type="spellEnd"/>
      <w:r w:rsidRPr="00295AB6">
        <w:t xml:space="preserve">, R. and </w:t>
      </w:r>
      <w:proofErr w:type="spellStart"/>
      <w:r w:rsidRPr="00295AB6">
        <w:t>Hodder</w:t>
      </w:r>
      <w:proofErr w:type="spellEnd"/>
      <w:r w:rsidRPr="00295AB6">
        <w:t xml:space="preserve">, K. 1996. </w:t>
      </w:r>
      <w:proofErr w:type="gramStart"/>
      <w:r w:rsidRPr="00295AB6">
        <w:t>Ranges V: an analysis system for biological location data.</w:t>
      </w:r>
      <w:proofErr w:type="gramEnd"/>
      <w:r w:rsidRPr="00295AB6">
        <w:t xml:space="preserve"> - Dorset: Institute of Terrestrial Ecology.</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Kyle, C. J. et al. 2007. </w:t>
      </w:r>
      <w:proofErr w:type="gramStart"/>
      <w:r w:rsidRPr="00295AB6">
        <w:t>Social structure and facultative mating systems of hoary marmots (</w:t>
      </w:r>
      <w:proofErr w:type="spellStart"/>
      <w:r w:rsidRPr="00295AB6">
        <w:rPr>
          <w:i/>
        </w:rPr>
        <w:t>Marmota</w:t>
      </w:r>
      <w:proofErr w:type="spellEnd"/>
      <w:r w:rsidRPr="00295AB6">
        <w:rPr>
          <w:i/>
        </w:rPr>
        <w:t xml:space="preserve"> </w:t>
      </w:r>
      <w:proofErr w:type="spellStart"/>
      <w:r w:rsidRPr="00295AB6">
        <w:rPr>
          <w:i/>
        </w:rPr>
        <w:t>caligata</w:t>
      </w:r>
      <w:proofErr w:type="spellEnd"/>
      <w:r w:rsidRPr="00295AB6">
        <w:t>).</w:t>
      </w:r>
      <w:proofErr w:type="gramEnd"/>
      <w:r w:rsidRPr="00295AB6">
        <w:t xml:space="preserve"> - Molecular Ecology 16: 1245-1255.</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proofErr w:type="gramStart"/>
      <w:r w:rsidRPr="00295AB6">
        <w:t>Laake</w:t>
      </w:r>
      <w:proofErr w:type="spellEnd"/>
      <w:r w:rsidRPr="00295AB6">
        <w:t xml:space="preserve">, J. and </w:t>
      </w:r>
      <w:proofErr w:type="spellStart"/>
      <w:r w:rsidRPr="00295AB6">
        <w:t>Rexstad</w:t>
      </w:r>
      <w:proofErr w:type="spellEnd"/>
      <w:r w:rsidRPr="00295AB6">
        <w:t>, E. 2007.</w:t>
      </w:r>
      <w:proofErr w:type="gramEnd"/>
      <w:r w:rsidRPr="00295AB6">
        <w:t xml:space="preserve"> </w:t>
      </w:r>
      <w:proofErr w:type="spellStart"/>
      <w:r w:rsidRPr="00295AB6">
        <w:t>RMark</w:t>
      </w:r>
      <w:proofErr w:type="spellEnd"/>
      <w:r w:rsidRPr="00295AB6">
        <w:t xml:space="preserve">—an alternative approach to building linear models. - Appendix C in Cooch, E. and G. White, editors. Program MARK: a gentle introduction http://www. </w:t>
      </w:r>
      <w:proofErr w:type="spellStart"/>
      <w:proofErr w:type="gramStart"/>
      <w:r w:rsidRPr="00295AB6">
        <w:t>phidot</w:t>
      </w:r>
      <w:proofErr w:type="spellEnd"/>
      <w:proofErr w:type="gramEnd"/>
      <w:r w:rsidRPr="00295AB6">
        <w:t xml:space="preserve">. </w:t>
      </w:r>
      <w:proofErr w:type="gramStart"/>
      <w:r w:rsidRPr="00295AB6">
        <w:t>org/software/mark/docs/book</w:t>
      </w:r>
      <w:proofErr w:type="gramEnd"/>
      <w:r w:rsidRPr="00295AB6">
        <w:t>.</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Lebreton</w:t>
      </w:r>
      <w:proofErr w:type="spellEnd"/>
      <w:r w:rsidRPr="00295AB6">
        <w:t>, J. et al. 1992. Modeling survival and testing biological hypotheses using marked animals: A unified approach with case studies. – Ecol. Mon. 62: 67-118.</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Mantua, N. J. et al. 1997. </w:t>
      </w:r>
      <w:proofErr w:type="gramStart"/>
      <w:r w:rsidRPr="00295AB6">
        <w:t xml:space="preserve">A Pacific </w:t>
      </w:r>
      <w:proofErr w:type="spellStart"/>
      <w:r w:rsidRPr="00295AB6">
        <w:t>interdecadal</w:t>
      </w:r>
      <w:proofErr w:type="spellEnd"/>
      <w:r w:rsidRPr="00295AB6">
        <w:t xml:space="preserve"> climate oscillation with impacts on salmon production.</w:t>
      </w:r>
      <w:proofErr w:type="gramEnd"/>
      <w:r w:rsidRPr="00295AB6">
        <w:t xml:space="preserve"> – Bull. Amer. Meteor. Soc. 78: 1069-1079.</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Mantua, N. and Hare, S. 2002. </w:t>
      </w:r>
      <w:proofErr w:type="gramStart"/>
      <w:r w:rsidRPr="00295AB6">
        <w:t>The Pacific Decadal Oscillation.</w:t>
      </w:r>
      <w:proofErr w:type="gramEnd"/>
      <w:r w:rsidRPr="00295AB6">
        <w:t xml:space="preserve"> – J. </w:t>
      </w:r>
      <w:proofErr w:type="spellStart"/>
      <w:r w:rsidRPr="00295AB6">
        <w:t>Oceanogr</w:t>
      </w:r>
      <w:proofErr w:type="spellEnd"/>
      <w:r w:rsidRPr="00295AB6">
        <w:t>. 58: 35-44.</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 xml:space="preserve">Martin, K. and </w:t>
      </w:r>
      <w:proofErr w:type="spellStart"/>
      <w:r w:rsidRPr="00295AB6">
        <w:t>Wiebe</w:t>
      </w:r>
      <w:proofErr w:type="spellEnd"/>
      <w:r w:rsidRPr="00295AB6">
        <w:t>, K. L. 2004.</w:t>
      </w:r>
      <w:proofErr w:type="gramEnd"/>
      <w:r w:rsidRPr="00295AB6">
        <w:t xml:space="preserve"> Coping mechanisms of alpine and arctic breeding birds: extreme weather and limitations to reproductive resilience. - </w:t>
      </w:r>
      <w:proofErr w:type="spellStart"/>
      <w:r w:rsidRPr="00295AB6">
        <w:t>Integr</w:t>
      </w:r>
      <w:proofErr w:type="spellEnd"/>
      <w:r w:rsidRPr="00295AB6">
        <w:t>. Comp. Biol. 44: 177-185.</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Moore, G. W. K. et al. 2002. </w:t>
      </w:r>
      <w:proofErr w:type="gramStart"/>
      <w:r w:rsidRPr="00295AB6">
        <w:t>Climate change in the North Pacific region over the past three centuries.</w:t>
      </w:r>
      <w:proofErr w:type="gramEnd"/>
      <w:r w:rsidRPr="00295AB6">
        <w:t xml:space="preserve"> - Nature 420: 401-403.</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Morrison, S. F. and </w:t>
      </w:r>
      <w:proofErr w:type="spellStart"/>
      <w:r w:rsidRPr="00295AB6">
        <w:t>Hik</w:t>
      </w:r>
      <w:proofErr w:type="spellEnd"/>
      <w:r w:rsidRPr="00295AB6">
        <w:t xml:space="preserve">, D. S. 2007. Demographic analysis of a declining </w:t>
      </w:r>
      <w:proofErr w:type="spellStart"/>
      <w:r w:rsidRPr="00295AB6">
        <w:t>pika</w:t>
      </w:r>
      <w:proofErr w:type="spellEnd"/>
      <w:r w:rsidRPr="00295AB6">
        <w:t xml:space="preserve"> </w:t>
      </w:r>
      <w:proofErr w:type="spellStart"/>
      <w:r w:rsidRPr="00295AB6">
        <w:rPr>
          <w:i/>
        </w:rPr>
        <w:t>Ochotona</w:t>
      </w:r>
      <w:proofErr w:type="spellEnd"/>
      <w:r w:rsidRPr="00295AB6">
        <w:rPr>
          <w:i/>
        </w:rPr>
        <w:t xml:space="preserve"> </w:t>
      </w:r>
      <w:proofErr w:type="spellStart"/>
      <w:r w:rsidRPr="00295AB6">
        <w:rPr>
          <w:i/>
        </w:rPr>
        <w:t>collaris</w:t>
      </w:r>
      <w:proofErr w:type="spellEnd"/>
      <w:r w:rsidRPr="00295AB6">
        <w:t xml:space="preserve"> population: linking survival to broad-scale climate patterns via spring snowmelt patterns. – J. of Anim. Ecol. 76: 899-907.</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Nichols, J. D. et al. 1994. </w:t>
      </w:r>
      <w:proofErr w:type="gramStart"/>
      <w:r w:rsidRPr="00295AB6">
        <w:t>Estimating breeding proportions and testing hypotheses about costs of reproduction with capture-recapture data.</w:t>
      </w:r>
      <w:proofErr w:type="gramEnd"/>
      <w:r w:rsidRPr="00295AB6">
        <w:t xml:space="preserve"> - Ecology 75: 2052-2065.</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Orzack</w:t>
      </w:r>
      <w:proofErr w:type="spellEnd"/>
      <w:r w:rsidRPr="00295AB6">
        <w:t xml:space="preserve">, S. H. and </w:t>
      </w:r>
      <w:proofErr w:type="spellStart"/>
      <w:r w:rsidRPr="00295AB6">
        <w:t>Tuljapurkar</w:t>
      </w:r>
      <w:proofErr w:type="spellEnd"/>
      <w:r w:rsidRPr="00295AB6">
        <w:t xml:space="preserve">, S. 2008. Reproductive effort in variable </w:t>
      </w:r>
      <w:proofErr w:type="gramStart"/>
      <w:r w:rsidRPr="00295AB6">
        <w:t>environments,</w:t>
      </w:r>
      <w:proofErr w:type="gramEnd"/>
      <w:r w:rsidRPr="00295AB6">
        <w:t xml:space="preserve"> or environmental variation is for the birds. Ecology 82: 2659-2665.</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Ozgul</w:t>
      </w:r>
      <w:proofErr w:type="spellEnd"/>
      <w:r w:rsidRPr="00295AB6">
        <w:t xml:space="preserve">, A. et al. 2007. </w:t>
      </w:r>
      <w:proofErr w:type="gramStart"/>
      <w:r w:rsidRPr="00295AB6">
        <w:t>Spatiotemporal variation in reproductive parameters of yellow-bellied marmots.</w:t>
      </w:r>
      <w:proofErr w:type="gramEnd"/>
      <w:r w:rsidRPr="00295AB6">
        <w:t xml:space="preserve"> - </w:t>
      </w:r>
      <w:proofErr w:type="spellStart"/>
      <w:r w:rsidRPr="00295AB6">
        <w:t>Oecologia</w:t>
      </w:r>
      <w:proofErr w:type="spellEnd"/>
      <w:r w:rsidRPr="00295AB6">
        <w:t xml:space="preserve"> 154: 95-106.</w:t>
      </w:r>
    </w:p>
    <w:p w:rsidR="001B0893" w:rsidRPr="00295AB6" w:rsidRDefault="001B0893" w:rsidP="00527DC3">
      <w:pPr>
        <w:widowControl w:val="0"/>
        <w:autoSpaceDE w:val="0"/>
        <w:autoSpaceDN w:val="0"/>
        <w:adjustRightInd w:val="0"/>
        <w:ind w:left="720" w:hanging="720"/>
      </w:pPr>
    </w:p>
    <w:p w:rsidR="00C71849" w:rsidRPr="00295AB6" w:rsidRDefault="00C71849" w:rsidP="00C71849">
      <w:pPr>
        <w:widowControl w:val="0"/>
        <w:autoSpaceDE w:val="0"/>
        <w:autoSpaceDN w:val="0"/>
        <w:adjustRightInd w:val="0"/>
        <w:ind w:left="720" w:hanging="720"/>
      </w:pPr>
      <w:proofErr w:type="spellStart"/>
      <w:r w:rsidRPr="00295AB6">
        <w:t>Patil</w:t>
      </w:r>
      <w:proofErr w:type="spellEnd"/>
      <w:r w:rsidRPr="00295AB6">
        <w:t xml:space="preserve"> V. P. et al. Winter weather vs. group thermoregulation: What determines survival in hibernating mammals? (</w:t>
      </w:r>
      <w:proofErr w:type="gramStart"/>
      <w:r w:rsidRPr="00295AB6">
        <w:t>in</w:t>
      </w:r>
      <w:proofErr w:type="gramEnd"/>
      <w:r w:rsidRPr="00295AB6">
        <w:t xml:space="preserve"> review). </w:t>
      </w:r>
    </w:p>
    <w:p w:rsidR="00C71849" w:rsidRPr="00295AB6" w:rsidRDefault="00C71849"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R </w:t>
      </w:r>
      <w:proofErr w:type="spellStart"/>
      <w:r w:rsidRPr="00295AB6">
        <w:t>Developement</w:t>
      </w:r>
      <w:proofErr w:type="spellEnd"/>
      <w:r w:rsidRPr="00295AB6">
        <w:t xml:space="preserve"> Team, R. D. C. 2009. R: A language and environment for statistical computing.</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gramStart"/>
      <w:r w:rsidRPr="00295AB6">
        <w:t xml:space="preserve">Schwartz, O. A. and </w:t>
      </w:r>
      <w:proofErr w:type="spellStart"/>
      <w:r w:rsidRPr="00295AB6">
        <w:t>Armitage</w:t>
      </w:r>
      <w:proofErr w:type="spellEnd"/>
      <w:r w:rsidRPr="00295AB6">
        <w:t>, K. B. 2004.</w:t>
      </w:r>
      <w:proofErr w:type="gramEnd"/>
      <w:r w:rsidRPr="00295AB6">
        <w:t xml:space="preserve"> Weather influences on demography of the yellow-bellied marmot (</w:t>
      </w:r>
      <w:proofErr w:type="spellStart"/>
      <w:r w:rsidRPr="00295AB6">
        <w:rPr>
          <w:i/>
        </w:rPr>
        <w:t>Marmota</w:t>
      </w:r>
      <w:proofErr w:type="spellEnd"/>
      <w:r w:rsidRPr="00295AB6">
        <w:rPr>
          <w:i/>
        </w:rPr>
        <w:t xml:space="preserve"> </w:t>
      </w:r>
      <w:proofErr w:type="spellStart"/>
      <w:r w:rsidRPr="00295AB6">
        <w:rPr>
          <w:i/>
        </w:rPr>
        <w:t>flaviventris</w:t>
      </w:r>
      <w:proofErr w:type="spellEnd"/>
      <w:r w:rsidRPr="00295AB6">
        <w:t>). – J. Zool. 265: 73-79.</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Schwartz, O. A. et al. 1998. </w:t>
      </w:r>
      <w:proofErr w:type="gramStart"/>
      <w:r w:rsidRPr="00295AB6">
        <w:t>A 32</w:t>
      </w:r>
      <w:proofErr w:type="gramEnd"/>
      <w:r w:rsidRPr="00295AB6">
        <w:t>-year demography of yellow-bellied marmots (</w:t>
      </w:r>
      <w:proofErr w:type="spellStart"/>
      <w:r w:rsidRPr="00295AB6">
        <w:rPr>
          <w:i/>
        </w:rPr>
        <w:t>Marmota</w:t>
      </w:r>
      <w:proofErr w:type="spellEnd"/>
      <w:r w:rsidRPr="00295AB6">
        <w:rPr>
          <w:i/>
        </w:rPr>
        <w:t xml:space="preserve"> </w:t>
      </w:r>
      <w:proofErr w:type="spellStart"/>
      <w:r w:rsidRPr="00295AB6">
        <w:rPr>
          <w:i/>
        </w:rPr>
        <w:t>flaviventris</w:t>
      </w:r>
      <w:proofErr w:type="spellEnd"/>
      <w:r w:rsidRPr="00295AB6">
        <w:t>). – J. Zool. 246: 337-346.</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Scrucca</w:t>
      </w:r>
      <w:proofErr w:type="spellEnd"/>
      <w:r w:rsidRPr="00295AB6">
        <w:t xml:space="preserve">, L. 2004. </w:t>
      </w:r>
      <w:proofErr w:type="spellStart"/>
      <w:proofErr w:type="gramStart"/>
      <w:r w:rsidRPr="00295AB6">
        <w:t>qcc</w:t>
      </w:r>
      <w:proofErr w:type="spellEnd"/>
      <w:proofErr w:type="gramEnd"/>
      <w:r w:rsidRPr="00295AB6">
        <w:t>: an R package for quality control charting and statistical process control. - R News 4/1: 11–17.</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 xml:space="preserve">Sheriff, M. J. et al. 2009. The sensitive hare: </w:t>
      </w:r>
      <w:proofErr w:type="spellStart"/>
      <w:r w:rsidRPr="00295AB6">
        <w:t>sublethal</w:t>
      </w:r>
      <w:proofErr w:type="spellEnd"/>
      <w:r w:rsidRPr="00295AB6">
        <w:t xml:space="preserve"> effects of predator stress on reproduction in snowshoe hares. – J. Anim. Ecol. 78: 1249-1258.</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r w:rsidRPr="00295AB6">
        <w:t>Stephens, P. A. et al. 2002. Model complexity and population predictions: The alpine marmot as a case study. – J. Anim. Ecol. 71: 343-361.</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Wasser</w:t>
      </w:r>
      <w:proofErr w:type="spellEnd"/>
      <w:r w:rsidRPr="00295AB6">
        <w:t xml:space="preserve">, S. K. and </w:t>
      </w:r>
      <w:proofErr w:type="spellStart"/>
      <w:r w:rsidRPr="00295AB6">
        <w:t>Barash</w:t>
      </w:r>
      <w:proofErr w:type="spellEnd"/>
      <w:r w:rsidRPr="00295AB6">
        <w:t>, D. P. 1983. Reproductive suppression among female mammals: implications for biomedicine and sexual selection theory. – Quart. Rev. Biol. 58: 513-538.</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Weimerskirch</w:t>
      </w:r>
      <w:proofErr w:type="spellEnd"/>
      <w:r w:rsidRPr="00295AB6">
        <w:t xml:space="preserve">, H. et al. 1987. </w:t>
      </w:r>
      <w:proofErr w:type="gramStart"/>
      <w:r w:rsidRPr="00295AB6">
        <w:t>Survival in five southern albatrosses and its relationship with their life history.</w:t>
      </w:r>
      <w:proofErr w:type="gramEnd"/>
      <w:r w:rsidRPr="00295AB6">
        <w:t xml:space="preserve"> – J. Anim. Ecol. 56: 1043-1055.</w:t>
      </w:r>
    </w:p>
    <w:p w:rsidR="001B0893" w:rsidRPr="00295AB6" w:rsidRDefault="001B0893" w:rsidP="00527DC3">
      <w:pPr>
        <w:widowControl w:val="0"/>
        <w:autoSpaceDE w:val="0"/>
        <w:autoSpaceDN w:val="0"/>
        <w:adjustRightInd w:val="0"/>
        <w:ind w:left="720" w:hanging="720"/>
      </w:pPr>
    </w:p>
    <w:p w:rsidR="001B0893" w:rsidRDefault="001B0893" w:rsidP="00527DC3">
      <w:pPr>
        <w:widowControl w:val="0"/>
        <w:autoSpaceDE w:val="0"/>
        <w:autoSpaceDN w:val="0"/>
        <w:adjustRightInd w:val="0"/>
        <w:ind w:left="720" w:hanging="720"/>
      </w:pPr>
      <w:proofErr w:type="spellStart"/>
      <w:proofErr w:type="gramStart"/>
      <w:r w:rsidRPr="00295AB6">
        <w:t>Wingfield</w:t>
      </w:r>
      <w:proofErr w:type="spellEnd"/>
      <w:r w:rsidRPr="00295AB6">
        <w:t xml:space="preserve">, J. C. and </w:t>
      </w:r>
      <w:proofErr w:type="spellStart"/>
      <w:r w:rsidRPr="00295AB6">
        <w:t>Kitaysky</w:t>
      </w:r>
      <w:proofErr w:type="spellEnd"/>
      <w:r w:rsidRPr="00295AB6">
        <w:t>, A. S. 2002.</w:t>
      </w:r>
      <w:proofErr w:type="gramEnd"/>
      <w:r w:rsidRPr="00295AB6">
        <w:t xml:space="preserve"> Endocrine responses to unpredictable environmental events: Stress or anti-stress hormones? - </w:t>
      </w:r>
      <w:proofErr w:type="spellStart"/>
      <w:r w:rsidRPr="00295AB6">
        <w:t>Integr</w:t>
      </w:r>
      <w:proofErr w:type="spellEnd"/>
      <w:r w:rsidRPr="00295AB6">
        <w:t>. Comp. Biol. 42: 600-609.</w:t>
      </w:r>
    </w:p>
    <w:p w:rsidR="009A0370" w:rsidRDefault="009A0370" w:rsidP="009A0370">
      <w:pPr>
        <w:widowControl w:val="0"/>
        <w:autoSpaceDE w:val="0"/>
        <w:autoSpaceDN w:val="0"/>
        <w:adjustRightInd w:val="0"/>
        <w:ind w:left="720" w:hanging="720"/>
      </w:pPr>
    </w:p>
    <w:p w:rsidR="009A0370" w:rsidRPr="009A0370" w:rsidRDefault="009A0370" w:rsidP="009A0370">
      <w:pPr>
        <w:widowControl w:val="0"/>
        <w:autoSpaceDE w:val="0"/>
        <w:autoSpaceDN w:val="0"/>
        <w:adjustRightInd w:val="0"/>
        <w:ind w:left="720" w:hanging="720"/>
      </w:pPr>
      <w:proofErr w:type="gramStart"/>
      <w:r w:rsidRPr="009A0370">
        <w:t>Winkler, D. W. et al. 2002.</w:t>
      </w:r>
      <w:proofErr w:type="gramEnd"/>
      <w:r w:rsidRPr="009A0370">
        <w:t xml:space="preserve"> </w:t>
      </w:r>
      <w:proofErr w:type="gramStart"/>
      <w:r w:rsidRPr="009A0370">
        <w:t>Predicting the effects of climate change on avian life-history traits.</w:t>
      </w:r>
      <w:proofErr w:type="gramEnd"/>
      <w:r w:rsidRPr="009A0370">
        <w:t xml:space="preserve"> -</w:t>
      </w:r>
      <w:r w:rsidR="00782B6C" w:rsidRPr="00782B6C">
        <w:t xml:space="preserve"> </w:t>
      </w:r>
      <w:r w:rsidR="00782B6C" w:rsidRPr="00295AB6">
        <w:t>Proc. Natl. Acad. Sci. USA</w:t>
      </w:r>
      <w:r w:rsidR="00782B6C">
        <w:t xml:space="preserve"> 99: 13595-13599.</w:t>
      </w:r>
    </w:p>
    <w:p w:rsidR="001B0893" w:rsidRPr="00295AB6" w:rsidRDefault="001B0893" w:rsidP="00527DC3">
      <w:pPr>
        <w:widowControl w:val="0"/>
        <w:autoSpaceDE w:val="0"/>
        <w:autoSpaceDN w:val="0"/>
        <w:adjustRightInd w:val="0"/>
        <w:ind w:left="720" w:hanging="720"/>
      </w:pPr>
    </w:p>
    <w:p w:rsidR="001B0893" w:rsidRPr="00295AB6" w:rsidRDefault="001B0893" w:rsidP="00527DC3">
      <w:pPr>
        <w:widowControl w:val="0"/>
        <w:autoSpaceDE w:val="0"/>
        <w:autoSpaceDN w:val="0"/>
        <w:adjustRightInd w:val="0"/>
        <w:ind w:left="720" w:hanging="720"/>
      </w:pPr>
      <w:proofErr w:type="spellStart"/>
      <w:r w:rsidRPr="00295AB6">
        <w:t>Worton</w:t>
      </w:r>
      <w:proofErr w:type="spellEnd"/>
      <w:r w:rsidRPr="00295AB6">
        <w:t>, B. J. 1989. Kernel methods for estimating the utilization distribution in home range studies. - Ecology 70: 164-168.</w:t>
      </w:r>
    </w:p>
    <w:p w:rsidR="001B0893" w:rsidRPr="00295AB6" w:rsidRDefault="001B0893" w:rsidP="00527DC3">
      <w:pPr>
        <w:ind w:left="720" w:hanging="720"/>
      </w:pPr>
    </w:p>
    <w:p w:rsidR="00BF5F29" w:rsidRPr="00295AB6" w:rsidRDefault="00BF5F29" w:rsidP="00527DC3">
      <w:pPr>
        <w:widowControl w:val="0"/>
        <w:autoSpaceDE w:val="0"/>
        <w:autoSpaceDN w:val="0"/>
        <w:adjustRightInd w:val="0"/>
        <w:ind w:left="720" w:hanging="720"/>
      </w:pPr>
    </w:p>
    <w:p w:rsidR="009B2ACD" w:rsidRPr="00295AB6" w:rsidRDefault="009B2ACD">
      <w:pPr>
        <w:widowControl w:val="0"/>
        <w:autoSpaceDE w:val="0"/>
        <w:autoSpaceDN w:val="0"/>
        <w:adjustRightInd w:val="0"/>
        <w:ind w:left="720" w:hanging="720"/>
      </w:pPr>
    </w:p>
    <w:sectPr w:rsidR="009B2ACD" w:rsidRPr="00295AB6" w:rsidSect="009B2ACD">
      <w:type w:val="continuous"/>
      <w:pgSz w:w="12240" w:h="15840"/>
      <w:pgMar w:top="1440" w:right="1800" w:bottom="1440" w:left="180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Vijay P Patil" w:date="2012-06-18T11:30:00Z" w:initials="VPP">
    <w:p w:rsidR="00F30234" w:rsidRDefault="00F30234">
      <w:pPr>
        <w:pStyle w:val="CommentText"/>
      </w:pPr>
      <w:r>
        <w:rPr>
          <w:rStyle w:val="CommentReference"/>
        </w:rPr>
        <w:annotationRef/>
      </w:r>
      <w:r>
        <w:t>Unusually?</w:t>
      </w:r>
    </w:p>
  </w:comment>
  <w:comment w:id="15" w:author="Vijay Patil" w:date="2011-10-21T19:23:00Z" w:initials="VP">
    <w:p w:rsidR="00F30234" w:rsidRDefault="00F30234">
      <w:pPr>
        <w:pStyle w:val="CommentText"/>
      </w:pPr>
      <w:r>
        <w:rPr>
          <w:rStyle w:val="CommentReference"/>
        </w:rPr>
        <w:annotationRef/>
      </w:r>
      <w:r>
        <w:t>Check this, or take it out.</w:t>
      </w:r>
    </w:p>
  </w:comment>
  <w:comment w:id="35" w:author="Vijay Patil" w:date="2011-10-21T19:27:00Z" w:initials="VP">
    <w:p w:rsidR="00F30234" w:rsidRDefault="00F30234">
      <w:pPr>
        <w:pStyle w:val="CommentText"/>
      </w:pPr>
      <w:r>
        <w:rPr>
          <w:rStyle w:val="CommentReference"/>
        </w:rPr>
        <w:annotationRef/>
      </w:r>
      <w:r>
        <w:t>Put in an average number here.</w:t>
      </w:r>
    </w:p>
  </w:comment>
  <w:comment w:id="37" w:author="Vijay Patil" w:date="2011-10-21T19:27:00Z" w:initials="VP">
    <w:p w:rsidR="00F30234" w:rsidRDefault="00F30234">
      <w:pPr>
        <w:pStyle w:val="CommentText"/>
      </w:pPr>
      <w:r>
        <w:rPr>
          <w:rStyle w:val="CommentReference"/>
        </w:rPr>
        <w:annotationRef/>
      </w:r>
      <w:r>
        <w:t>Make a table</w:t>
      </w:r>
    </w:p>
  </w:comment>
  <w:comment w:id="39" w:author="Vijay Patil" w:date="2011-10-21T19:28:00Z" w:initials="VP">
    <w:p w:rsidR="00F30234" w:rsidRDefault="00F30234">
      <w:pPr>
        <w:pStyle w:val="CommentText"/>
      </w:pPr>
      <w:r>
        <w:rPr>
          <w:rStyle w:val="CommentReference"/>
        </w:rPr>
        <w:annotationRef/>
      </w:r>
      <w:r>
        <w:t>Numbers</w:t>
      </w:r>
    </w:p>
  </w:comment>
  <w:comment w:id="41" w:author="Vijay Patil" w:date="2011-10-21T19:30:00Z" w:initials="VP">
    <w:p w:rsidR="00F30234" w:rsidRDefault="00F30234">
      <w:pPr>
        <w:pStyle w:val="CommentText"/>
      </w:pPr>
      <w:r>
        <w:rPr>
          <w:rStyle w:val="CommentReference"/>
        </w:rPr>
        <w:annotationRef/>
      </w:r>
      <w:r>
        <w:t>Put in actual numbers when you say strong and weak.</w:t>
      </w:r>
    </w:p>
  </w:comment>
  <w:comment w:id="46" w:author="Vijay P Patil" w:date="2012-06-18T11:35:00Z" w:initials="VPP">
    <w:p w:rsidR="00F30234" w:rsidRDefault="00F30234">
      <w:pPr>
        <w:pStyle w:val="CommentText"/>
      </w:pPr>
      <w:r>
        <w:rPr>
          <w:rStyle w:val="CommentReference"/>
        </w:rPr>
        <w:annotationRef/>
      </w:r>
      <w:r>
        <w:t xml:space="preserve">Put in </w:t>
      </w:r>
      <w:proofErr w:type="spellStart"/>
      <w:r>
        <w:t>wasser</w:t>
      </w:r>
      <w:proofErr w:type="spellEnd"/>
      <w:r>
        <w:t xml:space="preserve"> and </w:t>
      </w:r>
      <w:proofErr w:type="spellStart"/>
      <w:r>
        <w:t>barash</w:t>
      </w:r>
      <w:proofErr w:type="spellEnd"/>
      <w:r>
        <w:t xml:space="preserve">, </w:t>
      </w:r>
      <w:proofErr w:type="spellStart"/>
      <w:r>
        <w:t>holmes</w:t>
      </w:r>
      <w:proofErr w:type="spellEnd"/>
      <w:r>
        <w:t xml:space="preserve"> et al 1984</w:t>
      </w:r>
    </w:p>
  </w:comment>
  <w:comment w:id="48" w:author="Vijay Patil" w:date="2011-10-21T19:32:00Z" w:initials="VP">
    <w:p w:rsidR="00F30234" w:rsidRDefault="00F30234">
      <w:pPr>
        <w:pStyle w:val="CommentText"/>
      </w:pPr>
      <w:r>
        <w:rPr>
          <w:rStyle w:val="CommentReference"/>
        </w:rPr>
        <w:annotationRef/>
      </w:r>
      <w:r>
        <w:t>We don’t know what would cause such a constraint</w:t>
      </w:r>
    </w:p>
  </w:comment>
  <w:comment w:id="49" w:author="Vijay P Patil" w:date="2012-06-18T11:36:00Z" w:initials="VPP">
    <w:p w:rsidR="00F30234" w:rsidRDefault="00F30234">
      <w:pPr>
        <w:pStyle w:val="CommentText"/>
      </w:pPr>
      <w:r>
        <w:rPr>
          <w:rStyle w:val="CommentReference"/>
        </w:rPr>
        <w:annotationRef/>
      </w:r>
      <w:r>
        <w:t xml:space="preserve">Put </w:t>
      </w:r>
      <w:proofErr w:type="spellStart"/>
      <w:r>
        <w:t>pdo</w:t>
      </w:r>
      <w:proofErr w:type="spellEnd"/>
      <w:r>
        <w:t xml:space="preserve"> caveat in here somewhere?</w:t>
      </w:r>
    </w:p>
  </w:comment>
  <w:comment w:id="50" w:author="Vijay P Patil" w:date="2012-06-18T11:36:00Z" w:initials="VPP">
    <w:p w:rsidR="00F30234" w:rsidRDefault="00F30234">
      <w:pPr>
        <w:pStyle w:val="CommentText"/>
      </w:pPr>
      <w:r>
        <w:rPr>
          <w:rStyle w:val="CommentReference"/>
        </w:rPr>
        <w:annotationRef/>
      </w:r>
      <w:r>
        <w:t xml:space="preserve">Also, mention that multiple papers speculate that environmental constraints </w:t>
      </w:r>
      <w:proofErr w:type="spellStart"/>
      <w:r>
        <w:t>wree</w:t>
      </w:r>
      <w:proofErr w:type="spellEnd"/>
      <w:r>
        <w:t xml:space="preserve"> most likely.</w:t>
      </w:r>
    </w:p>
  </w:comment>
  <w:comment w:id="51" w:author="Vijay Patil" w:date="2011-10-21T19:33:00Z" w:initials="VP">
    <w:p w:rsidR="00F30234" w:rsidRDefault="00F30234">
      <w:pPr>
        <w:pStyle w:val="CommentText"/>
      </w:pPr>
      <w:r>
        <w:rPr>
          <w:rStyle w:val="CommentReference"/>
        </w:rPr>
        <w:annotationRef/>
      </w:r>
      <w:r>
        <w:t>This is interesting because…</w:t>
      </w:r>
    </w:p>
  </w:comment>
  <w:comment w:id="55" w:author="Vijay P Patil" w:date="2012-06-18T11:37:00Z" w:initials="VPP">
    <w:p w:rsidR="00F30234" w:rsidRDefault="00F30234">
      <w:pPr>
        <w:pStyle w:val="CommentText"/>
      </w:pPr>
      <w:r>
        <w:rPr>
          <w:rStyle w:val="CommentReference"/>
        </w:rPr>
        <w:annotationRef/>
      </w:r>
      <w:r>
        <w:t>Reverse order here: number of juveniles per year was correlated with group size.</w:t>
      </w:r>
    </w:p>
  </w:comment>
  <w:comment w:id="56" w:author="Vijay Patil" w:date="2011-10-21T19:34:00Z" w:initials="VP">
    <w:p w:rsidR="00F30234" w:rsidRDefault="00F30234">
      <w:pPr>
        <w:pStyle w:val="CommentText"/>
      </w:pPr>
      <w:r>
        <w:rPr>
          <w:rStyle w:val="CommentReference"/>
        </w:rPr>
        <w:annotationRef/>
      </w:r>
    </w:p>
  </w:comment>
  <w:comment w:id="65" w:author="Vijay Patil" w:date="2011-10-21T19:37:00Z" w:initials="VP">
    <w:p w:rsidR="00F30234" w:rsidRDefault="00F30234">
      <w:pPr>
        <w:pStyle w:val="CommentText"/>
      </w:pPr>
      <w:r>
        <w:rPr>
          <w:rStyle w:val="CommentReference"/>
        </w:rPr>
        <w:annotationRef/>
      </w:r>
      <w:r>
        <w:t>Is this true?</w:t>
      </w:r>
    </w:p>
    <w:p w:rsidR="00F30234" w:rsidRDefault="00F30234">
      <w:pPr>
        <w:pStyle w:val="CommentText"/>
      </w:pPr>
    </w:p>
  </w:comment>
  <w:comment w:id="68" w:author="Vijay P Patil" w:date="2012-06-18T11:41:00Z" w:initials="VPP">
    <w:p w:rsidR="00F30234" w:rsidRDefault="00F30234">
      <w:pPr>
        <w:pStyle w:val="CommentText"/>
      </w:pPr>
      <w:r>
        <w:rPr>
          <w:rStyle w:val="CommentReference"/>
        </w:rPr>
        <w:annotationRef/>
      </w:r>
      <w:r>
        <w:t>Diets were experimentally supplemented</w:t>
      </w:r>
    </w:p>
  </w:comment>
  <w:comment w:id="78" w:author="Vijay P Patil" w:date="2012-06-18T11:43:00Z" w:initials="VPP">
    <w:p w:rsidR="00F30234" w:rsidRDefault="00F30234">
      <w:pPr>
        <w:pStyle w:val="CommentText"/>
      </w:pPr>
      <w:r>
        <w:rPr>
          <w:rStyle w:val="CommentReference"/>
        </w:rPr>
        <w:annotationRef/>
      </w:r>
      <w:r>
        <w:t>Describe relationship better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143" w:rsidRDefault="00281143">
      <w:r>
        <w:separator/>
      </w:r>
    </w:p>
  </w:endnote>
  <w:endnote w:type="continuationSeparator" w:id="0">
    <w:p w:rsidR="00281143" w:rsidRDefault="0028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234" w:rsidRDefault="00F30234" w:rsidP="00F941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F30234" w:rsidRDefault="00F30234" w:rsidP="00F9419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143" w:rsidRDefault="00281143">
      <w:r>
        <w:separator/>
      </w:r>
    </w:p>
  </w:footnote>
  <w:footnote w:type="continuationSeparator" w:id="0">
    <w:p w:rsidR="00281143" w:rsidRDefault="002811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F6C07"/>
    <w:multiLevelType w:val="hybridMultilevel"/>
    <w:tmpl w:val="832E02C6"/>
    <w:lvl w:ilvl="0" w:tplc="07464358">
      <w:start w:val="1"/>
      <w:numFmt w:val="upperRoman"/>
      <w:lvlText w:val="%1."/>
      <w:lvlJc w:val="left"/>
      <w:pPr>
        <w:tabs>
          <w:tab w:val="num" w:pos="1080"/>
        </w:tabs>
        <w:ind w:left="1080" w:hanging="720"/>
      </w:pPr>
      <w:rPr>
        <w:rFonts w:hint="default"/>
      </w:rPr>
    </w:lvl>
    <w:lvl w:ilvl="1" w:tplc="BFC2FD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EDB7AA7"/>
    <w:multiLevelType w:val="hybridMultilevel"/>
    <w:tmpl w:val="3A38E3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A61452"/>
    <w:multiLevelType w:val="hybridMultilevel"/>
    <w:tmpl w:val="819CE4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CE"/>
    <w:rsid w:val="0000527F"/>
    <w:rsid w:val="000064D0"/>
    <w:rsid w:val="000162F3"/>
    <w:rsid w:val="0001750B"/>
    <w:rsid w:val="00052E21"/>
    <w:rsid w:val="00065938"/>
    <w:rsid w:val="00080BBE"/>
    <w:rsid w:val="000A38A9"/>
    <w:rsid w:val="000B2E07"/>
    <w:rsid w:val="000D1D51"/>
    <w:rsid w:val="000D7BE0"/>
    <w:rsid w:val="00146BAF"/>
    <w:rsid w:val="00155903"/>
    <w:rsid w:val="00157731"/>
    <w:rsid w:val="001740C1"/>
    <w:rsid w:val="00176530"/>
    <w:rsid w:val="00176A23"/>
    <w:rsid w:val="001B0893"/>
    <w:rsid w:val="001B5FF8"/>
    <w:rsid w:val="001C3CFF"/>
    <w:rsid w:val="001E56B9"/>
    <w:rsid w:val="001F0935"/>
    <w:rsid w:val="00216B7B"/>
    <w:rsid w:val="002202CF"/>
    <w:rsid w:val="00241884"/>
    <w:rsid w:val="00246393"/>
    <w:rsid w:val="00246B9A"/>
    <w:rsid w:val="00247643"/>
    <w:rsid w:val="00281143"/>
    <w:rsid w:val="00287C3E"/>
    <w:rsid w:val="00291412"/>
    <w:rsid w:val="00295AB6"/>
    <w:rsid w:val="002A0340"/>
    <w:rsid w:val="002A0599"/>
    <w:rsid w:val="002A3EE1"/>
    <w:rsid w:val="002A6143"/>
    <w:rsid w:val="002C3D3A"/>
    <w:rsid w:val="002D3A97"/>
    <w:rsid w:val="002E1780"/>
    <w:rsid w:val="002F0BDC"/>
    <w:rsid w:val="002F2BA0"/>
    <w:rsid w:val="00300B65"/>
    <w:rsid w:val="0030260D"/>
    <w:rsid w:val="003138FF"/>
    <w:rsid w:val="003209F6"/>
    <w:rsid w:val="00325AFE"/>
    <w:rsid w:val="003264D0"/>
    <w:rsid w:val="003379B5"/>
    <w:rsid w:val="00351EE9"/>
    <w:rsid w:val="00373738"/>
    <w:rsid w:val="003838CE"/>
    <w:rsid w:val="003B396D"/>
    <w:rsid w:val="003C4993"/>
    <w:rsid w:val="003C69EB"/>
    <w:rsid w:val="004019D6"/>
    <w:rsid w:val="00431CA5"/>
    <w:rsid w:val="00434BEF"/>
    <w:rsid w:val="00440590"/>
    <w:rsid w:val="00480335"/>
    <w:rsid w:val="004A334A"/>
    <w:rsid w:val="004C595A"/>
    <w:rsid w:val="004C67F1"/>
    <w:rsid w:val="004F18DC"/>
    <w:rsid w:val="005012BA"/>
    <w:rsid w:val="005060ED"/>
    <w:rsid w:val="005159B9"/>
    <w:rsid w:val="00517E6B"/>
    <w:rsid w:val="00522E19"/>
    <w:rsid w:val="005261F3"/>
    <w:rsid w:val="00527DC3"/>
    <w:rsid w:val="00533210"/>
    <w:rsid w:val="00571652"/>
    <w:rsid w:val="005815E2"/>
    <w:rsid w:val="005A1613"/>
    <w:rsid w:val="005A7C8F"/>
    <w:rsid w:val="005C053A"/>
    <w:rsid w:val="005C5E0D"/>
    <w:rsid w:val="005D07B4"/>
    <w:rsid w:val="005E7310"/>
    <w:rsid w:val="005F05AE"/>
    <w:rsid w:val="005F06CA"/>
    <w:rsid w:val="0061500A"/>
    <w:rsid w:val="00617A47"/>
    <w:rsid w:val="00620454"/>
    <w:rsid w:val="00642800"/>
    <w:rsid w:val="00643447"/>
    <w:rsid w:val="0064736E"/>
    <w:rsid w:val="00664172"/>
    <w:rsid w:val="00670000"/>
    <w:rsid w:val="006946BB"/>
    <w:rsid w:val="006A62E9"/>
    <w:rsid w:val="006B2A3A"/>
    <w:rsid w:val="006B2B02"/>
    <w:rsid w:val="00713CC0"/>
    <w:rsid w:val="007228C2"/>
    <w:rsid w:val="00722D39"/>
    <w:rsid w:val="0073118A"/>
    <w:rsid w:val="007400C5"/>
    <w:rsid w:val="00741D15"/>
    <w:rsid w:val="00765BA7"/>
    <w:rsid w:val="007771FD"/>
    <w:rsid w:val="00782B6C"/>
    <w:rsid w:val="007A0DCE"/>
    <w:rsid w:val="007A4F7B"/>
    <w:rsid w:val="007B1E3C"/>
    <w:rsid w:val="007C006C"/>
    <w:rsid w:val="007C4A80"/>
    <w:rsid w:val="007E694C"/>
    <w:rsid w:val="007E73B8"/>
    <w:rsid w:val="007E7E95"/>
    <w:rsid w:val="007F231A"/>
    <w:rsid w:val="00816DFA"/>
    <w:rsid w:val="008211A2"/>
    <w:rsid w:val="00822C47"/>
    <w:rsid w:val="008334C7"/>
    <w:rsid w:val="0083603D"/>
    <w:rsid w:val="008716A6"/>
    <w:rsid w:val="00872ECD"/>
    <w:rsid w:val="00883E07"/>
    <w:rsid w:val="008A5501"/>
    <w:rsid w:val="008C11ED"/>
    <w:rsid w:val="008E5353"/>
    <w:rsid w:val="00930A35"/>
    <w:rsid w:val="00935504"/>
    <w:rsid w:val="009742D4"/>
    <w:rsid w:val="00976212"/>
    <w:rsid w:val="009A0370"/>
    <w:rsid w:val="009A7C69"/>
    <w:rsid w:val="009B2ACD"/>
    <w:rsid w:val="009D1FCE"/>
    <w:rsid w:val="009E2357"/>
    <w:rsid w:val="00A016C5"/>
    <w:rsid w:val="00A043D9"/>
    <w:rsid w:val="00A12BD4"/>
    <w:rsid w:val="00A25C31"/>
    <w:rsid w:val="00A3332A"/>
    <w:rsid w:val="00A52865"/>
    <w:rsid w:val="00A52B74"/>
    <w:rsid w:val="00A60D81"/>
    <w:rsid w:val="00AA22BB"/>
    <w:rsid w:val="00AC708C"/>
    <w:rsid w:val="00AD73C6"/>
    <w:rsid w:val="00AD767C"/>
    <w:rsid w:val="00AD7D4C"/>
    <w:rsid w:val="00AF1457"/>
    <w:rsid w:val="00AF1ACD"/>
    <w:rsid w:val="00AF28DD"/>
    <w:rsid w:val="00B0682B"/>
    <w:rsid w:val="00B15B34"/>
    <w:rsid w:val="00B2106E"/>
    <w:rsid w:val="00B32F76"/>
    <w:rsid w:val="00B41405"/>
    <w:rsid w:val="00B65A90"/>
    <w:rsid w:val="00B7317A"/>
    <w:rsid w:val="00B768E6"/>
    <w:rsid w:val="00B92C2E"/>
    <w:rsid w:val="00B92D4F"/>
    <w:rsid w:val="00BA75C4"/>
    <w:rsid w:val="00BD37B4"/>
    <w:rsid w:val="00BF5F29"/>
    <w:rsid w:val="00C043C3"/>
    <w:rsid w:val="00C142DF"/>
    <w:rsid w:val="00C17014"/>
    <w:rsid w:val="00C21A21"/>
    <w:rsid w:val="00C2483F"/>
    <w:rsid w:val="00C26D6E"/>
    <w:rsid w:val="00C3130C"/>
    <w:rsid w:val="00C407F6"/>
    <w:rsid w:val="00C508A1"/>
    <w:rsid w:val="00C63E56"/>
    <w:rsid w:val="00C71849"/>
    <w:rsid w:val="00C71EF6"/>
    <w:rsid w:val="00C86383"/>
    <w:rsid w:val="00C942C0"/>
    <w:rsid w:val="00C948C1"/>
    <w:rsid w:val="00CA2324"/>
    <w:rsid w:val="00CB0B54"/>
    <w:rsid w:val="00CC12D7"/>
    <w:rsid w:val="00CD0A55"/>
    <w:rsid w:val="00CD404C"/>
    <w:rsid w:val="00CE6B1A"/>
    <w:rsid w:val="00CF11E6"/>
    <w:rsid w:val="00CF5ABD"/>
    <w:rsid w:val="00CF6F67"/>
    <w:rsid w:val="00D025C2"/>
    <w:rsid w:val="00D24690"/>
    <w:rsid w:val="00D259C7"/>
    <w:rsid w:val="00D31100"/>
    <w:rsid w:val="00D4585A"/>
    <w:rsid w:val="00D61586"/>
    <w:rsid w:val="00D766B9"/>
    <w:rsid w:val="00D8476C"/>
    <w:rsid w:val="00DA29F0"/>
    <w:rsid w:val="00DB2222"/>
    <w:rsid w:val="00DD3DBC"/>
    <w:rsid w:val="00DE4DCE"/>
    <w:rsid w:val="00E045FF"/>
    <w:rsid w:val="00E20594"/>
    <w:rsid w:val="00E44E8A"/>
    <w:rsid w:val="00E53BDF"/>
    <w:rsid w:val="00E72A89"/>
    <w:rsid w:val="00E77D02"/>
    <w:rsid w:val="00E87D4B"/>
    <w:rsid w:val="00ED3599"/>
    <w:rsid w:val="00ED6AD7"/>
    <w:rsid w:val="00EE4124"/>
    <w:rsid w:val="00EF52BF"/>
    <w:rsid w:val="00F00193"/>
    <w:rsid w:val="00F07107"/>
    <w:rsid w:val="00F10C42"/>
    <w:rsid w:val="00F12F71"/>
    <w:rsid w:val="00F15B26"/>
    <w:rsid w:val="00F30234"/>
    <w:rsid w:val="00F34D68"/>
    <w:rsid w:val="00F36651"/>
    <w:rsid w:val="00F37245"/>
    <w:rsid w:val="00F50554"/>
    <w:rsid w:val="00F606D7"/>
    <w:rsid w:val="00F72427"/>
    <w:rsid w:val="00F77593"/>
    <w:rsid w:val="00F8387B"/>
    <w:rsid w:val="00F914E3"/>
    <w:rsid w:val="00F94136"/>
    <w:rsid w:val="00F94198"/>
    <w:rsid w:val="00FC2CFC"/>
    <w:rsid w:val="00FC41EE"/>
    <w:rsid w:val="00FE340C"/>
    <w:rsid w:val="00FF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CF11E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A2324"/>
    <w:pPr>
      <w:keepNext/>
      <w:spacing w:before="240" w:after="60"/>
      <w:outlineLvl w:val="1"/>
    </w:pPr>
    <w:rPr>
      <w:rFonts w:ascii="Arial" w:hAnsi="Arial"/>
      <w:b/>
      <w:szCs w:val="28"/>
    </w:rPr>
  </w:style>
  <w:style w:type="paragraph" w:styleId="Heading3">
    <w:name w:val="heading 3"/>
    <w:basedOn w:val="Normal"/>
    <w:next w:val="Normal"/>
    <w:qFormat/>
    <w:rsid w:val="008D55E6"/>
    <w:pPr>
      <w:keepNext/>
      <w:spacing w:before="240" w:after="60"/>
      <w:outlineLvl w:val="2"/>
    </w:pPr>
    <w:rPr>
      <w:i/>
      <w:szCs w:val="26"/>
      <w:u w:val="single"/>
    </w:rPr>
  </w:style>
  <w:style w:type="paragraph" w:styleId="Heading4">
    <w:name w:val="heading 4"/>
    <w:basedOn w:val="Normal"/>
    <w:next w:val="Normal"/>
    <w:link w:val="Heading4Char"/>
    <w:qFormat/>
    <w:rsid w:val="00CA2324"/>
    <w:pPr>
      <w:keepNext/>
      <w:spacing w:before="240" w:after="60"/>
      <w:outlineLvl w:val="3"/>
    </w:pPr>
    <w:rPr>
      <w:b/>
      <w:bCs/>
      <w:sz w:val="28"/>
      <w:szCs w:val="28"/>
    </w:rPr>
  </w:style>
  <w:style w:type="paragraph" w:styleId="Heading5">
    <w:name w:val="heading 5"/>
    <w:basedOn w:val="Normal"/>
    <w:next w:val="Normal"/>
    <w:link w:val="Heading5Char"/>
    <w:qFormat/>
    <w:rsid w:val="00CA232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D55E6"/>
    <w:rPr>
      <w:color w:val="0000FF"/>
      <w:u w:val="single"/>
    </w:rPr>
  </w:style>
  <w:style w:type="paragraph" w:styleId="BalloonText">
    <w:name w:val="Balloon Text"/>
    <w:basedOn w:val="Normal"/>
    <w:semiHidden/>
    <w:rsid w:val="009E5FAB"/>
    <w:rPr>
      <w:rFonts w:ascii="Tahoma" w:hAnsi="Tahoma" w:cs="Tahoma"/>
      <w:sz w:val="16"/>
      <w:szCs w:val="16"/>
    </w:rPr>
  </w:style>
  <w:style w:type="paragraph" w:customStyle="1" w:styleId="font5">
    <w:name w:val="font5"/>
    <w:basedOn w:val="Normal"/>
    <w:rsid w:val="00A80F16"/>
    <w:pPr>
      <w:spacing w:before="100" w:beforeAutospacing="1" w:after="100" w:afterAutospacing="1"/>
    </w:pPr>
    <w:rPr>
      <w:szCs w:val="20"/>
    </w:rPr>
  </w:style>
  <w:style w:type="paragraph" w:customStyle="1" w:styleId="font6">
    <w:name w:val="font6"/>
    <w:basedOn w:val="Normal"/>
    <w:rsid w:val="00A80F16"/>
    <w:pPr>
      <w:spacing w:before="100" w:beforeAutospacing="1" w:after="100" w:afterAutospacing="1"/>
    </w:pPr>
    <w:rPr>
      <w:b/>
      <w:szCs w:val="20"/>
    </w:rPr>
  </w:style>
  <w:style w:type="paragraph" w:customStyle="1" w:styleId="font7">
    <w:name w:val="font7"/>
    <w:basedOn w:val="Normal"/>
    <w:rsid w:val="00A80F16"/>
    <w:pPr>
      <w:spacing w:before="100" w:beforeAutospacing="1" w:after="100" w:afterAutospacing="1"/>
    </w:pPr>
    <w:rPr>
      <w:szCs w:val="20"/>
    </w:rPr>
  </w:style>
  <w:style w:type="paragraph" w:customStyle="1" w:styleId="xl24">
    <w:name w:val="xl24"/>
    <w:basedOn w:val="Normal"/>
    <w:rsid w:val="00A80F16"/>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A80F16"/>
    <w:pPr>
      <w:spacing w:before="100" w:beforeAutospacing="1" w:after="100" w:afterAutospacing="1"/>
      <w:textAlignment w:val="top"/>
    </w:pPr>
    <w:rPr>
      <w:b/>
      <w:szCs w:val="20"/>
    </w:rPr>
  </w:style>
  <w:style w:type="paragraph" w:customStyle="1" w:styleId="xl26">
    <w:name w:val="xl26"/>
    <w:basedOn w:val="Normal"/>
    <w:rsid w:val="00A80F16"/>
    <w:pPr>
      <w:spacing w:before="100" w:beforeAutospacing="1" w:after="100" w:afterAutospacing="1"/>
      <w:jc w:val="center"/>
      <w:textAlignment w:val="top"/>
    </w:pPr>
    <w:rPr>
      <w:szCs w:val="20"/>
    </w:rPr>
  </w:style>
  <w:style w:type="paragraph" w:customStyle="1" w:styleId="xl27">
    <w:name w:val="xl27"/>
    <w:basedOn w:val="Normal"/>
    <w:rsid w:val="00A80F16"/>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A80F16"/>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D60A2F"/>
    <w:rPr>
      <w:color w:val="993366"/>
      <w:u w:val="single"/>
    </w:rPr>
  </w:style>
  <w:style w:type="paragraph" w:customStyle="1" w:styleId="xl65">
    <w:name w:val="xl65"/>
    <w:basedOn w:val="Normal"/>
    <w:rsid w:val="00D60A2F"/>
    <w:pPr>
      <w:spacing w:before="100" w:beforeAutospacing="1" w:after="100" w:afterAutospacing="1"/>
      <w:jc w:val="center"/>
    </w:pPr>
    <w:rPr>
      <w:rFonts w:ascii="Times" w:hAnsi="Times"/>
      <w:sz w:val="20"/>
      <w:szCs w:val="20"/>
    </w:rPr>
  </w:style>
  <w:style w:type="paragraph" w:customStyle="1" w:styleId="xl66">
    <w:name w:val="xl66"/>
    <w:basedOn w:val="Normal"/>
    <w:rsid w:val="00D60A2F"/>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D60A2F"/>
    <w:pPr>
      <w:spacing w:before="100" w:beforeAutospacing="1" w:after="100" w:afterAutospacing="1"/>
    </w:pPr>
    <w:rPr>
      <w:rFonts w:ascii="Times" w:hAnsi="Times"/>
      <w:i/>
      <w:sz w:val="20"/>
      <w:szCs w:val="20"/>
    </w:rPr>
  </w:style>
  <w:style w:type="paragraph" w:customStyle="1" w:styleId="xl68">
    <w:name w:val="xl68"/>
    <w:basedOn w:val="Normal"/>
    <w:rsid w:val="00D60A2F"/>
    <w:pPr>
      <w:spacing w:before="100" w:beforeAutospacing="1" w:after="100" w:afterAutospacing="1"/>
    </w:pPr>
    <w:rPr>
      <w:rFonts w:ascii="Times" w:hAnsi="Times"/>
      <w:sz w:val="20"/>
      <w:szCs w:val="20"/>
    </w:rPr>
  </w:style>
  <w:style w:type="paragraph" w:customStyle="1" w:styleId="xl69">
    <w:name w:val="xl69"/>
    <w:basedOn w:val="Normal"/>
    <w:rsid w:val="00D60A2F"/>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D60A2F"/>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D60A2F"/>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D60A2F"/>
    <w:pPr>
      <w:spacing w:before="100" w:beforeAutospacing="1" w:after="100" w:afterAutospacing="1"/>
    </w:pPr>
    <w:rPr>
      <w:rFonts w:ascii="Times" w:hAnsi="Times"/>
      <w:b/>
      <w:sz w:val="20"/>
      <w:szCs w:val="20"/>
    </w:rPr>
  </w:style>
  <w:style w:type="paragraph" w:customStyle="1" w:styleId="xl73">
    <w:name w:val="xl73"/>
    <w:basedOn w:val="Normal"/>
    <w:rsid w:val="00D60A2F"/>
    <w:pPr>
      <w:spacing w:before="100" w:beforeAutospacing="1" w:after="100" w:afterAutospacing="1"/>
      <w:jc w:val="center"/>
    </w:pPr>
    <w:rPr>
      <w:rFonts w:ascii="Times" w:hAnsi="Times"/>
      <w:sz w:val="20"/>
      <w:szCs w:val="20"/>
    </w:rPr>
  </w:style>
  <w:style w:type="paragraph" w:customStyle="1" w:styleId="xl74">
    <w:name w:val="xl74"/>
    <w:basedOn w:val="Normal"/>
    <w:rsid w:val="00D60A2F"/>
    <w:pPr>
      <w:pBdr>
        <w:bottom w:val="single" w:sz="4" w:space="0" w:color="auto"/>
      </w:pBdr>
      <w:spacing w:before="100" w:beforeAutospacing="1" w:after="100" w:afterAutospacing="1"/>
      <w:jc w:val="center"/>
    </w:pPr>
    <w:rPr>
      <w:rFonts w:ascii="Times" w:hAnsi="Times"/>
      <w:sz w:val="20"/>
      <w:szCs w:val="20"/>
    </w:rPr>
  </w:style>
  <w:style w:type="character" w:styleId="CommentReference">
    <w:name w:val="annotation reference"/>
    <w:uiPriority w:val="99"/>
    <w:semiHidden/>
    <w:rsid w:val="00C3130C"/>
    <w:rPr>
      <w:sz w:val="16"/>
      <w:szCs w:val="16"/>
    </w:rPr>
  </w:style>
  <w:style w:type="paragraph" w:styleId="CommentText">
    <w:name w:val="annotation text"/>
    <w:aliases w:val="Comment Text Char, Char1 Char"/>
    <w:basedOn w:val="Normal"/>
    <w:link w:val="CommentTextChar1"/>
    <w:uiPriority w:val="99"/>
    <w:semiHidden/>
    <w:rsid w:val="00C3130C"/>
    <w:rPr>
      <w:sz w:val="20"/>
      <w:szCs w:val="20"/>
    </w:rPr>
  </w:style>
  <w:style w:type="paragraph" w:styleId="CommentSubject">
    <w:name w:val="annotation subject"/>
    <w:basedOn w:val="CommentText"/>
    <w:next w:val="CommentText"/>
    <w:semiHidden/>
    <w:rsid w:val="00C3130C"/>
    <w:rPr>
      <w:b/>
      <w:bCs/>
    </w:rPr>
  </w:style>
  <w:style w:type="character" w:customStyle="1" w:styleId="apple-style-span">
    <w:name w:val="apple-style-span"/>
    <w:rsid w:val="00E77D02"/>
  </w:style>
  <w:style w:type="character" w:customStyle="1" w:styleId="Heading2Char">
    <w:name w:val="Heading 2 Char"/>
    <w:link w:val="Heading2"/>
    <w:rsid w:val="00CA2324"/>
    <w:rPr>
      <w:rFonts w:ascii="Arial" w:hAnsi="Arial"/>
      <w:b/>
      <w:sz w:val="24"/>
      <w:szCs w:val="28"/>
    </w:rPr>
  </w:style>
  <w:style w:type="character" w:customStyle="1" w:styleId="Heading4Char">
    <w:name w:val="Heading 4 Char"/>
    <w:link w:val="Heading4"/>
    <w:rsid w:val="00CA2324"/>
    <w:rPr>
      <w:b/>
      <w:bCs/>
      <w:sz w:val="28"/>
      <w:szCs w:val="28"/>
    </w:rPr>
  </w:style>
  <w:style w:type="character" w:customStyle="1" w:styleId="Heading5Char">
    <w:name w:val="Heading 5 Char"/>
    <w:link w:val="Heading5"/>
    <w:rsid w:val="00CA2324"/>
    <w:rPr>
      <w:b/>
      <w:bCs/>
      <w:i/>
      <w:iCs/>
      <w:sz w:val="26"/>
      <w:szCs w:val="26"/>
    </w:rPr>
  </w:style>
  <w:style w:type="character" w:customStyle="1" w:styleId="CommentTextChar1">
    <w:name w:val="Comment Text Char1"/>
    <w:aliases w:val="Comment Text Char Char, Char1 Char Char"/>
    <w:link w:val="CommentText"/>
    <w:semiHidden/>
    <w:rsid w:val="00CA2324"/>
  </w:style>
  <w:style w:type="paragraph" w:styleId="Footer">
    <w:name w:val="footer"/>
    <w:basedOn w:val="Normal"/>
    <w:link w:val="FooterChar"/>
    <w:semiHidden/>
    <w:rsid w:val="00CA2324"/>
    <w:pPr>
      <w:tabs>
        <w:tab w:val="center" w:pos="4320"/>
        <w:tab w:val="right" w:pos="8640"/>
      </w:tabs>
    </w:pPr>
  </w:style>
  <w:style w:type="character" w:customStyle="1" w:styleId="FooterChar">
    <w:name w:val="Footer Char"/>
    <w:link w:val="Footer"/>
    <w:semiHidden/>
    <w:rsid w:val="00CA2324"/>
    <w:rPr>
      <w:sz w:val="24"/>
      <w:szCs w:val="24"/>
    </w:rPr>
  </w:style>
  <w:style w:type="character" w:styleId="PageNumber">
    <w:name w:val="page number"/>
    <w:rsid w:val="00CA2324"/>
  </w:style>
  <w:style w:type="character" w:styleId="LineNumber">
    <w:name w:val="line number"/>
    <w:rsid w:val="00CA2324"/>
  </w:style>
  <w:style w:type="paragraph" w:styleId="TOC1">
    <w:name w:val="toc 1"/>
    <w:basedOn w:val="Normal"/>
    <w:next w:val="Normal"/>
    <w:autoRedefine/>
    <w:semiHidden/>
    <w:rsid w:val="00CA2324"/>
    <w:pPr>
      <w:tabs>
        <w:tab w:val="right" w:leader="dot" w:pos="7920"/>
      </w:tabs>
      <w:spacing w:line="480" w:lineRule="auto"/>
    </w:pPr>
    <w:rPr>
      <w:b/>
      <w:noProof/>
      <w:lang w:bidi="en-US"/>
    </w:rPr>
  </w:style>
  <w:style w:type="paragraph" w:styleId="TOC2">
    <w:name w:val="toc 2"/>
    <w:basedOn w:val="Normal"/>
    <w:next w:val="Normal"/>
    <w:autoRedefine/>
    <w:semiHidden/>
    <w:rsid w:val="00CA2324"/>
    <w:pPr>
      <w:tabs>
        <w:tab w:val="right" w:leader="dot" w:pos="7920"/>
      </w:tabs>
      <w:spacing w:line="480" w:lineRule="auto"/>
      <w:ind w:left="245"/>
    </w:pPr>
    <w:rPr>
      <w:noProof/>
    </w:rPr>
  </w:style>
  <w:style w:type="paragraph" w:styleId="TOC3">
    <w:name w:val="toc 3"/>
    <w:basedOn w:val="Normal"/>
    <w:next w:val="Normal"/>
    <w:autoRedefine/>
    <w:semiHidden/>
    <w:rsid w:val="00CA2324"/>
    <w:pPr>
      <w:tabs>
        <w:tab w:val="right" w:leader="dot" w:pos="7920"/>
      </w:tabs>
      <w:spacing w:line="480" w:lineRule="auto"/>
      <w:ind w:left="480"/>
    </w:pPr>
  </w:style>
  <w:style w:type="paragraph" w:styleId="Header">
    <w:name w:val="header"/>
    <w:basedOn w:val="Normal"/>
    <w:link w:val="HeaderChar"/>
    <w:rsid w:val="00CA2324"/>
    <w:pPr>
      <w:tabs>
        <w:tab w:val="center" w:pos="4320"/>
        <w:tab w:val="right" w:pos="8640"/>
      </w:tabs>
    </w:pPr>
  </w:style>
  <w:style w:type="character" w:customStyle="1" w:styleId="HeaderChar">
    <w:name w:val="Header Char"/>
    <w:link w:val="Header"/>
    <w:rsid w:val="00CA2324"/>
    <w:rPr>
      <w:sz w:val="24"/>
      <w:szCs w:val="24"/>
    </w:rPr>
  </w:style>
  <w:style w:type="paragraph" w:styleId="FootnoteText">
    <w:name w:val="footnote text"/>
    <w:basedOn w:val="Normal"/>
    <w:link w:val="FootnoteTextChar"/>
    <w:semiHidden/>
    <w:rsid w:val="00CA2324"/>
    <w:rPr>
      <w:sz w:val="20"/>
      <w:szCs w:val="20"/>
    </w:rPr>
  </w:style>
  <w:style w:type="character" w:customStyle="1" w:styleId="FootnoteTextChar">
    <w:name w:val="Footnote Text Char"/>
    <w:basedOn w:val="DefaultParagraphFont"/>
    <w:link w:val="FootnoteText"/>
    <w:semiHidden/>
    <w:rsid w:val="00CA2324"/>
  </w:style>
  <w:style w:type="character" w:styleId="FootnoteReference">
    <w:name w:val="footnote reference"/>
    <w:semiHidden/>
    <w:rsid w:val="00CA2324"/>
    <w:rPr>
      <w:vertAlign w:val="superscript"/>
    </w:rPr>
  </w:style>
  <w:style w:type="character" w:styleId="Strong">
    <w:name w:val="Strong"/>
    <w:qFormat/>
    <w:rsid w:val="00CA23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CF11E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A2324"/>
    <w:pPr>
      <w:keepNext/>
      <w:spacing w:before="240" w:after="60"/>
      <w:outlineLvl w:val="1"/>
    </w:pPr>
    <w:rPr>
      <w:rFonts w:ascii="Arial" w:hAnsi="Arial"/>
      <w:b/>
      <w:szCs w:val="28"/>
    </w:rPr>
  </w:style>
  <w:style w:type="paragraph" w:styleId="Heading3">
    <w:name w:val="heading 3"/>
    <w:basedOn w:val="Normal"/>
    <w:next w:val="Normal"/>
    <w:qFormat/>
    <w:rsid w:val="008D55E6"/>
    <w:pPr>
      <w:keepNext/>
      <w:spacing w:before="240" w:after="60"/>
      <w:outlineLvl w:val="2"/>
    </w:pPr>
    <w:rPr>
      <w:i/>
      <w:szCs w:val="26"/>
      <w:u w:val="single"/>
    </w:rPr>
  </w:style>
  <w:style w:type="paragraph" w:styleId="Heading4">
    <w:name w:val="heading 4"/>
    <w:basedOn w:val="Normal"/>
    <w:next w:val="Normal"/>
    <w:link w:val="Heading4Char"/>
    <w:qFormat/>
    <w:rsid w:val="00CA2324"/>
    <w:pPr>
      <w:keepNext/>
      <w:spacing w:before="240" w:after="60"/>
      <w:outlineLvl w:val="3"/>
    </w:pPr>
    <w:rPr>
      <w:b/>
      <w:bCs/>
      <w:sz w:val="28"/>
      <w:szCs w:val="28"/>
    </w:rPr>
  </w:style>
  <w:style w:type="paragraph" w:styleId="Heading5">
    <w:name w:val="heading 5"/>
    <w:basedOn w:val="Normal"/>
    <w:next w:val="Normal"/>
    <w:link w:val="Heading5Char"/>
    <w:qFormat/>
    <w:rsid w:val="00CA232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D55E6"/>
    <w:rPr>
      <w:color w:val="0000FF"/>
      <w:u w:val="single"/>
    </w:rPr>
  </w:style>
  <w:style w:type="paragraph" w:styleId="BalloonText">
    <w:name w:val="Balloon Text"/>
    <w:basedOn w:val="Normal"/>
    <w:semiHidden/>
    <w:rsid w:val="009E5FAB"/>
    <w:rPr>
      <w:rFonts w:ascii="Tahoma" w:hAnsi="Tahoma" w:cs="Tahoma"/>
      <w:sz w:val="16"/>
      <w:szCs w:val="16"/>
    </w:rPr>
  </w:style>
  <w:style w:type="paragraph" w:customStyle="1" w:styleId="font5">
    <w:name w:val="font5"/>
    <w:basedOn w:val="Normal"/>
    <w:rsid w:val="00A80F16"/>
    <w:pPr>
      <w:spacing w:before="100" w:beforeAutospacing="1" w:after="100" w:afterAutospacing="1"/>
    </w:pPr>
    <w:rPr>
      <w:szCs w:val="20"/>
    </w:rPr>
  </w:style>
  <w:style w:type="paragraph" w:customStyle="1" w:styleId="font6">
    <w:name w:val="font6"/>
    <w:basedOn w:val="Normal"/>
    <w:rsid w:val="00A80F16"/>
    <w:pPr>
      <w:spacing w:before="100" w:beforeAutospacing="1" w:after="100" w:afterAutospacing="1"/>
    </w:pPr>
    <w:rPr>
      <w:b/>
      <w:szCs w:val="20"/>
    </w:rPr>
  </w:style>
  <w:style w:type="paragraph" w:customStyle="1" w:styleId="font7">
    <w:name w:val="font7"/>
    <w:basedOn w:val="Normal"/>
    <w:rsid w:val="00A80F16"/>
    <w:pPr>
      <w:spacing w:before="100" w:beforeAutospacing="1" w:after="100" w:afterAutospacing="1"/>
    </w:pPr>
    <w:rPr>
      <w:szCs w:val="20"/>
    </w:rPr>
  </w:style>
  <w:style w:type="paragraph" w:customStyle="1" w:styleId="xl24">
    <w:name w:val="xl24"/>
    <w:basedOn w:val="Normal"/>
    <w:rsid w:val="00A80F16"/>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A80F16"/>
    <w:pPr>
      <w:spacing w:before="100" w:beforeAutospacing="1" w:after="100" w:afterAutospacing="1"/>
      <w:textAlignment w:val="top"/>
    </w:pPr>
    <w:rPr>
      <w:b/>
      <w:szCs w:val="20"/>
    </w:rPr>
  </w:style>
  <w:style w:type="paragraph" w:customStyle="1" w:styleId="xl26">
    <w:name w:val="xl26"/>
    <w:basedOn w:val="Normal"/>
    <w:rsid w:val="00A80F16"/>
    <w:pPr>
      <w:spacing w:before="100" w:beforeAutospacing="1" w:after="100" w:afterAutospacing="1"/>
      <w:jc w:val="center"/>
      <w:textAlignment w:val="top"/>
    </w:pPr>
    <w:rPr>
      <w:szCs w:val="20"/>
    </w:rPr>
  </w:style>
  <w:style w:type="paragraph" w:customStyle="1" w:styleId="xl27">
    <w:name w:val="xl27"/>
    <w:basedOn w:val="Normal"/>
    <w:rsid w:val="00A80F16"/>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A80F16"/>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D60A2F"/>
    <w:rPr>
      <w:color w:val="993366"/>
      <w:u w:val="single"/>
    </w:rPr>
  </w:style>
  <w:style w:type="paragraph" w:customStyle="1" w:styleId="xl65">
    <w:name w:val="xl65"/>
    <w:basedOn w:val="Normal"/>
    <w:rsid w:val="00D60A2F"/>
    <w:pPr>
      <w:spacing w:before="100" w:beforeAutospacing="1" w:after="100" w:afterAutospacing="1"/>
      <w:jc w:val="center"/>
    </w:pPr>
    <w:rPr>
      <w:rFonts w:ascii="Times" w:hAnsi="Times"/>
      <w:sz w:val="20"/>
      <w:szCs w:val="20"/>
    </w:rPr>
  </w:style>
  <w:style w:type="paragraph" w:customStyle="1" w:styleId="xl66">
    <w:name w:val="xl66"/>
    <w:basedOn w:val="Normal"/>
    <w:rsid w:val="00D60A2F"/>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D60A2F"/>
    <w:pPr>
      <w:spacing w:before="100" w:beforeAutospacing="1" w:after="100" w:afterAutospacing="1"/>
    </w:pPr>
    <w:rPr>
      <w:rFonts w:ascii="Times" w:hAnsi="Times"/>
      <w:i/>
      <w:sz w:val="20"/>
      <w:szCs w:val="20"/>
    </w:rPr>
  </w:style>
  <w:style w:type="paragraph" w:customStyle="1" w:styleId="xl68">
    <w:name w:val="xl68"/>
    <w:basedOn w:val="Normal"/>
    <w:rsid w:val="00D60A2F"/>
    <w:pPr>
      <w:spacing w:before="100" w:beforeAutospacing="1" w:after="100" w:afterAutospacing="1"/>
    </w:pPr>
    <w:rPr>
      <w:rFonts w:ascii="Times" w:hAnsi="Times"/>
      <w:sz w:val="20"/>
      <w:szCs w:val="20"/>
    </w:rPr>
  </w:style>
  <w:style w:type="paragraph" w:customStyle="1" w:styleId="xl69">
    <w:name w:val="xl69"/>
    <w:basedOn w:val="Normal"/>
    <w:rsid w:val="00D60A2F"/>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D60A2F"/>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D60A2F"/>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D60A2F"/>
    <w:pPr>
      <w:spacing w:before="100" w:beforeAutospacing="1" w:after="100" w:afterAutospacing="1"/>
    </w:pPr>
    <w:rPr>
      <w:rFonts w:ascii="Times" w:hAnsi="Times"/>
      <w:b/>
      <w:sz w:val="20"/>
      <w:szCs w:val="20"/>
    </w:rPr>
  </w:style>
  <w:style w:type="paragraph" w:customStyle="1" w:styleId="xl73">
    <w:name w:val="xl73"/>
    <w:basedOn w:val="Normal"/>
    <w:rsid w:val="00D60A2F"/>
    <w:pPr>
      <w:spacing w:before="100" w:beforeAutospacing="1" w:after="100" w:afterAutospacing="1"/>
      <w:jc w:val="center"/>
    </w:pPr>
    <w:rPr>
      <w:rFonts w:ascii="Times" w:hAnsi="Times"/>
      <w:sz w:val="20"/>
      <w:szCs w:val="20"/>
    </w:rPr>
  </w:style>
  <w:style w:type="paragraph" w:customStyle="1" w:styleId="xl74">
    <w:name w:val="xl74"/>
    <w:basedOn w:val="Normal"/>
    <w:rsid w:val="00D60A2F"/>
    <w:pPr>
      <w:pBdr>
        <w:bottom w:val="single" w:sz="4" w:space="0" w:color="auto"/>
      </w:pBdr>
      <w:spacing w:before="100" w:beforeAutospacing="1" w:after="100" w:afterAutospacing="1"/>
      <w:jc w:val="center"/>
    </w:pPr>
    <w:rPr>
      <w:rFonts w:ascii="Times" w:hAnsi="Times"/>
      <w:sz w:val="20"/>
      <w:szCs w:val="20"/>
    </w:rPr>
  </w:style>
  <w:style w:type="character" w:styleId="CommentReference">
    <w:name w:val="annotation reference"/>
    <w:uiPriority w:val="99"/>
    <w:semiHidden/>
    <w:rsid w:val="00C3130C"/>
    <w:rPr>
      <w:sz w:val="16"/>
      <w:szCs w:val="16"/>
    </w:rPr>
  </w:style>
  <w:style w:type="paragraph" w:styleId="CommentText">
    <w:name w:val="annotation text"/>
    <w:aliases w:val="Comment Text Char, Char1 Char"/>
    <w:basedOn w:val="Normal"/>
    <w:link w:val="CommentTextChar1"/>
    <w:uiPriority w:val="99"/>
    <w:semiHidden/>
    <w:rsid w:val="00C3130C"/>
    <w:rPr>
      <w:sz w:val="20"/>
      <w:szCs w:val="20"/>
    </w:rPr>
  </w:style>
  <w:style w:type="paragraph" w:styleId="CommentSubject">
    <w:name w:val="annotation subject"/>
    <w:basedOn w:val="CommentText"/>
    <w:next w:val="CommentText"/>
    <w:semiHidden/>
    <w:rsid w:val="00C3130C"/>
    <w:rPr>
      <w:b/>
      <w:bCs/>
    </w:rPr>
  </w:style>
  <w:style w:type="character" w:customStyle="1" w:styleId="apple-style-span">
    <w:name w:val="apple-style-span"/>
    <w:rsid w:val="00E77D02"/>
  </w:style>
  <w:style w:type="character" w:customStyle="1" w:styleId="Heading2Char">
    <w:name w:val="Heading 2 Char"/>
    <w:link w:val="Heading2"/>
    <w:rsid w:val="00CA2324"/>
    <w:rPr>
      <w:rFonts w:ascii="Arial" w:hAnsi="Arial"/>
      <w:b/>
      <w:sz w:val="24"/>
      <w:szCs w:val="28"/>
    </w:rPr>
  </w:style>
  <w:style w:type="character" w:customStyle="1" w:styleId="Heading4Char">
    <w:name w:val="Heading 4 Char"/>
    <w:link w:val="Heading4"/>
    <w:rsid w:val="00CA2324"/>
    <w:rPr>
      <w:b/>
      <w:bCs/>
      <w:sz w:val="28"/>
      <w:szCs w:val="28"/>
    </w:rPr>
  </w:style>
  <w:style w:type="character" w:customStyle="1" w:styleId="Heading5Char">
    <w:name w:val="Heading 5 Char"/>
    <w:link w:val="Heading5"/>
    <w:rsid w:val="00CA2324"/>
    <w:rPr>
      <w:b/>
      <w:bCs/>
      <w:i/>
      <w:iCs/>
      <w:sz w:val="26"/>
      <w:szCs w:val="26"/>
    </w:rPr>
  </w:style>
  <w:style w:type="character" w:customStyle="1" w:styleId="CommentTextChar1">
    <w:name w:val="Comment Text Char1"/>
    <w:aliases w:val="Comment Text Char Char, Char1 Char Char"/>
    <w:link w:val="CommentText"/>
    <w:semiHidden/>
    <w:rsid w:val="00CA2324"/>
  </w:style>
  <w:style w:type="paragraph" w:styleId="Footer">
    <w:name w:val="footer"/>
    <w:basedOn w:val="Normal"/>
    <w:link w:val="FooterChar"/>
    <w:semiHidden/>
    <w:rsid w:val="00CA2324"/>
    <w:pPr>
      <w:tabs>
        <w:tab w:val="center" w:pos="4320"/>
        <w:tab w:val="right" w:pos="8640"/>
      </w:tabs>
    </w:pPr>
  </w:style>
  <w:style w:type="character" w:customStyle="1" w:styleId="FooterChar">
    <w:name w:val="Footer Char"/>
    <w:link w:val="Footer"/>
    <w:semiHidden/>
    <w:rsid w:val="00CA2324"/>
    <w:rPr>
      <w:sz w:val="24"/>
      <w:szCs w:val="24"/>
    </w:rPr>
  </w:style>
  <w:style w:type="character" w:styleId="PageNumber">
    <w:name w:val="page number"/>
    <w:rsid w:val="00CA2324"/>
  </w:style>
  <w:style w:type="character" w:styleId="LineNumber">
    <w:name w:val="line number"/>
    <w:rsid w:val="00CA2324"/>
  </w:style>
  <w:style w:type="paragraph" w:styleId="TOC1">
    <w:name w:val="toc 1"/>
    <w:basedOn w:val="Normal"/>
    <w:next w:val="Normal"/>
    <w:autoRedefine/>
    <w:semiHidden/>
    <w:rsid w:val="00CA2324"/>
    <w:pPr>
      <w:tabs>
        <w:tab w:val="right" w:leader="dot" w:pos="7920"/>
      </w:tabs>
      <w:spacing w:line="480" w:lineRule="auto"/>
    </w:pPr>
    <w:rPr>
      <w:b/>
      <w:noProof/>
      <w:lang w:bidi="en-US"/>
    </w:rPr>
  </w:style>
  <w:style w:type="paragraph" w:styleId="TOC2">
    <w:name w:val="toc 2"/>
    <w:basedOn w:val="Normal"/>
    <w:next w:val="Normal"/>
    <w:autoRedefine/>
    <w:semiHidden/>
    <w:rsid w:val="00CA2324"/>
    <w:pPr>
      <w:tabs>
        <w:tab w:val="right" w:leader="dot" w:pos="7920"/>
      </w:tabs>
      <w:spacing w:line="480" w:lineRule="auto"/>
      <w:ind w:left="245"/>
    </w:pPr>
    <w:rPr>
      <w:noProof/>
    </w:rPr>
  </w:style>
  <w:style w:type="paragraph" w:styleId="TOC3">
    <w:name w:val="toc 3"/>
    <w:basedOn w:val="Normal"/>
    <w:next w:val="Normal"/>
    <w:autoRedefine/>
    <w:semiHidden/>
    <w:rsid w:val="00CA2324"/>
    <w:pPr>
      <w:tabs>
        <w:tab w:val="right" w:leader="dot" w:pos="7920"/>
      </w:tabs>
      <w:spacing w:line="480" w:lineRule="auto"/>
      <w:ind w:left="480"/>
    </w:pPr>
  </w:style>
  <w:style w:type="paragraph" w:styleId="Header">
    <w:name w:val="header"/>
    <w:basedOn w:val="Normal"/>
    <w:link w:val="HeaderChar"/>
    <w:rsid w:val="00CA2324"/>
    <w:pPr>
      <w:tabs>
        <w:tab w:val="center" w:pos="4320"/>
        <w:tab w:val="right" w:pos="8640"/>
      </w:tabs>
    </w:pPr>
  </w:style>
  <w:style w:type="character" w:customStyle="1" w:styleId="HeaderChar">
    <w:name w:val="Header Char"/>
    <w:link w:val="Header"/>
    <w:rsid w:val="00CA2324"/>
    <w:rPr>
      <w:sz w:val="24"/>
      <w:szCs w:val="24"/>
    </w:rPr>
  </w:style>
  <w:style w:type="paragraph" w:styleId="FootnoteText">
    <w:name w:val="footnote text"/>
    <w:basedOn w:val="Normal"/>
    <w:link w:val="FootnoteTextChar"/>
    <w:semiHidden/>
    <w:rsid w:val="00CA2324"/>
    <w:rPr>
      <w:sz w:val="20"/>
      <w:szCs w:val="20"/>
    </w:rPr>
  </w:style>
  <w:style w:type="character" w:customStyle="1" w:styleId="FootnoteTextChar">
    <w:name w:val="Footnote Text Char"/>
    <w:basedOn w:val="DefaultParagraphFont"/>
    <w:link w:val="FootnoteText"/>
    <w:semiHidden/>
    <w:rsid w:val="00CA2324"/>
  </w:style>
  <w:style w:type="character" w:styleId="FootnoteReference">
    <w:name w:val="footnote reference"/>
    <w:semiHidden/>
    <w:rsid w:val="00CA2324"/>
    <w:rPr>
      <w:vertAlign w:val="superscript"/>
    </w:rPr>
  </w:style>
  <w:style w:type="character" w:styleId="Strong">
    <w:name w:val="Strong"/>
    <w:qFormat/>
    <w:rsid w:val="00CA2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37599">
      <w:bodyDiv w:val="1"/>
      <w:marLeft w:val="0"/>
      <w:marRight w:val="0"/>
      <w:marTop w:val="0"/>
      <w:marBottom w:val="0"/>
      <w:divBdr>
        <w:top w:val="none" w:sz="0" w:space="0" w:color="auto"/>
        <w:left w:val="none" w:sz="0" w:space="0" w:color="auto"/>
        <w:bottom w:val="none" w:sz="0" w:space="0" w:color="auto"/>
        <w:right w:val="none" w:sz="0" w:space="0" w:color="auto"/>
      </w:divBdr>
    </w:div>
    <w:div w:id="690450300">
      <w:bodyDiv w:val="1"/>
      <w:marLeft w:val="0"/>
      <w:marRight w:val="0"/>
      <w:marTop w:val="0"/>
      <w:marBottom w:val="0"/>
      <w:divBdr>
        <w:top w:val="none" w:sz="0" w:space="0" w:color="auto"/>
        <w:left w:val="none" w:sz="0" w:space="0" w:color="auto"/>
        <w:bottom w:val="none" w:sz="0" w:space="0" w:color="auto"/>
        <w:right w:val="none" w:sz="0" w:space="0" w:color="auto"/>
      </w:divBdr>
    </w:div>
    <w:div w:id="733508921">
      <w:bodyDiv w:val="1"/>
      <w:marLeft w:val="0"/>
      <w:marRight w:val="0"/>
      <w:marTop w:val="0"/>
      <w:marBottom w:val="0"/>
      <w:divBdr>
        <w:top w:val="none" w:sz="0" w:space="0" w:color="auto"/>
        <w:left w:val="none" w:sz="0" w:space="0" w:color="auto"/>
        <w:bottom w:val="none" w:sz="0" w:space="0" w:color="auto"/>
        <w:right w:val="none" w:sz="0" w:space="0" w:color="auto"/>
      </w:divBdr>
    </w:div>
    <w:div w:id="1331718759">
      <w:bodyDiv w:val="1"/>
      <w:marLeft w:val="0"/>
      <w:marRight w:val="0"/>
      <w:marTop w:val="0"/>
      <w:marBottom w:val="0"/>
      <w:divBdr>
        <w:top w:val="none" w:sz="0" w:space="0" w:color="auto"/>
        <w:left w:val="none" w:sz="0" w:space="0" w:color="auto"/>
        <w:bottom w:val="none" w:sz="0" w:space="0" w:color="auto"/>
        <w:right w:val="none" w:sz="0" w:space="0" w:color="auto"/>
      </w:divBdr>
    </w:div>
    <w:div w:id="14741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if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tif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A7DDE-92F9-422B-BEB6-EF6E106E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1</Pages>
  <Words>8097</Words>
  <Characters>46157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Introduction</vt:lpstr>
    </vt:vector>
  </TitlesOfParts>
  <Company>University of Alberta</Company>
  <LinksUpToDate>false</LinksUpToDate>
  <CharactersWithSpaces>54146</CharactersWithSpaces>
  <SharedDoc>false</SharedDoc>
  <HLinks>
    <vt:vector size="6" baseType="variant">
      <vt:variant>
        <vt:i4>5111838</vt:i4>
      </vt:variant>
      <vt:variant>
        <vt:i4>6</vt:i4>
      </vt:variant>
      <vt:variant>
        <vt:i4>0</vt:i4>
      </vt:variant>
      <vt:variant>
        <vt:i4>5</vt:i4>
      </vt:variant>
      <vt:variant>
        <vt:lpwstr>http://www.esrl.noaa.gov/psd/data/climateindices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Hik</dc:creator>
  <cp:lastModifiedBy>Vijay P Patil</cp:lastModifiedBy>
  <cp:revision>7</cp:revision>
  <cp:lastPrinted>2010-04-12T22:26:00Z</cp:lastPrinted>
  <dcterms:created xsi:type="dcterms:W3CDTF">2011-03-13T23:57:00Z</dcterms:created>
  <dcterms:modified xsi:type="dcterms:W3CDTF">2012-06-21T02:00:00Z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id="9xoiTPnw"/&gt;&lt;style id="http://www.zotero.org/styles/oikos" hasBibliography="0"/&gt;&lt;prefs&gt;&lt;pref name="fieldType" value="Field"/&gt;&lt;pref name="noteType" value="0"/&gt;&lt;/prefs&gt;&lt;/data&gt;</vt:lpwstr>
  </property>
</Properties>
</file>