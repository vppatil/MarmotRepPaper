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sz w:val="22"/>
          <w:szCs w:val="22"/>
        </w:rPr>
      </w:pPr>
      <w:r>
        <w:rPr>
          <w:sz w:val="22"/>
          <w:szCs w:val="22"/>
        </w:rPr>
        <w:t>Ecological, evolutionary and social constraints on</w:t>
      </w:r>
      <w:del w:author="Unknown Author" w:date="2014-01-28T12:58:00Z" w:id="0">
        <w:r>
          <w:rPr>
            <w:sz w:val="22"/>
            <w:szCs w:val="22"/>
          </w:rPr>
          <w:delText xml:space="preserve"> </w:delText>
        </w:r>
      </w:del>
      <w:r>
        <w:rPr>
          <w:sz w:val="22"/>
          <w:szCs w:val="22"/>
        </w:rPr>
        <w:t xml:space="preserve"> reproductive effort</w:t>
      </w:r>
      <w:r>
        <w:rPr>
          <w:sz w:val="22"/>
          <w:szCs w:val="22"/>
        </w:rPr>
        <w:commentReference w:id="0"/>
      </w:r>
      <w:r>
        <w:rPr>
          <w:sz w:val="22"/>
          <w:szCs w:val="22"/>
        </w:rPr>
        <w:t>:  a reassessment of biennial breeding by hoary marmots</w:t>
      </w:r>
    </w:p>
    <w:p>
      <w:pPr>
        <w:pStyle w:val="style0"/>
        <w:rPr>
          <w:sz w:val="22"/>
          <w:szCs w:val="22"/>
        </w:rPr>
      </w:pPr>
      <w:r>
        <w:rPr>
          <w:sz w:val="22"/>
          <w:szCs w:val="22"/>
        </w:rPr>
      </w:r>
    </w:p>
    <w:p>
      <w:pPr>
        <w:pStyle w:val="style0"/>
        <w:rPr>
          <w:sz w:val="22"/>
          <w:szCs w:val="22"/>
        </w:rPr>
      </w:pPr>
      <w:r>
        <w:rPr>
          <w:sz w:val="22"/>
          <w:szCs w:val="22"/>
        </w:rPr>
      </w:r>
    </w:p>
    <w:p>
      <w:pPr>
        <w:pStyle w:val="style0"/>
        <w:spacing w:line="480" w:lineRule="auto"/>
        <w:rPr>
          <w:b/>
          <w:sz w:val="22"/>
          <w:szCs w:val="22"/>
          <w:vertAlign w:val="superscript"/>
        </w:rPr>
      </w:pPr>
      <w:r>
        <w:rPr>
          <w:b/>
          <w:sz w:val="22"/>
          <w:szCs w:val="22"/>
        </w:rPr>
        <w:t>V.P.</w:t>
      </w:r>
      <w:r>
        <w:rPr>
          <w:b/>
          <w:sz w:val="22"/>
          <w:szCs w:val="22"/>
          <w:lang w:val="en-GB"/>
        </w:rPr>
        <w:t xml:space="preserve"> Patil</w:t>
      </w:r>
      <w:r>
        <w:rPr>
          <w:b/>
          <w:sz w:val="22"/>
          <w:szCs w:val="22"/>
          <w:vertAlign w:val="superscript"/>
          <w:lang w:val="en-GB"/>
        </w:rPr>
        <w:t>1,2*</w:t>
      </w:r>
      <w:r>
        <w:rPr>
          <w:b/>
          <w:sz w:val="22"/>
          <w:szCs w:val="22"/>
        </w:rPr>
        <w:t>, T.J. Karels</w:t>
      </w:r>
      <w:r>
        <w:rPr>
          <w:b/>
          <w:sz w:val="22"/>
          <w:szCs w:val="22"/>
          <w:vertAlign w:val="superscript"/>
        </w:rPr>
        <w:t>2,3</w:t>
      </w:r>
      <w:r>
        <w:rPr>
          <w:b/>
          <w:sz w:val="22"/>
          <w:szCs w:val="22"/>
        </w:rPr>
        <w:t>, and D.S. Hik</w:t>
      </w:r>
      <w:r>
        <w:rPr>
          <w:b/>
          <w:sz w:val="22"/>
          <w:szCs w:val="22"/>
          <w:vertAlign w:val="superscript"/>
        </w:rPr>
        <w:t>2</w:t>
      </w:r>
    </w:p>
    <w:p>
      <w:pPr>
        <w:pStyle w:val="style0"/>
        <w:spacing w:line="480" w:lineRule="auto"/>
        <w:rPr>
          <w:b/>
          <w:sz w:val="22"/>
          <w:szCs w:val="22"/>
        </w:rPr>
      </w:pPr>
      <w:r>
        <w:rPr>
          <w:b/>
          <w:sz w:val="22"/>
          <w:szCs w:val="22"/>
        </w:rPr>
      </w:r>
    </w:p>
    <w:p>
      <w:pPr>
        <w:pStyle w:val="style0"/>
        <w:spacing w:line="480" w:lineRule="auto"/>
        <w:rPr>
          <w:sz w:val="22"/>
          <w:szCs w:val="22"/>
        </w:rPr>
      </w:pPr>
      <w:r>
        <w:rPr>
          <w:sz w:val="22"/>
          <w:szCs w:val="22"/>
          <w:vertAlign w:val="superscript"/>
        </w:rPr>
        <w:t>1</w:t>
      </w:r>
      <w:r>
        <w:rPr>
          <w:sz w:val="22"/>
          <w:szCs w:val="22"/>
        </w:rPr>
        <w:t>Department of Biology and Wildlife, University of Alaska Fairbanks, Fairbanks, Alaska 99775, USA</w:t>
      </w:r>
    </w:p>
    <w:p>
      <w:pPr>
        <w:pStyle w:val="style0"/>
        <w:spacing w:line="480" w:lineRule="auto"/>
        <w:rPr>
          <w:sz w:val="22"/>
          <w:szCs w:val="22"/>
        </w:rPr>
      </w:pPr>
      <w:r>
        <w:rPr>
          <w:sz w:val="22"/>
          <w:szCs w:val="22"/>
          <w:vertAlign w:val="superscript"/>
        </w:rPr>
        <w:t>2</w:t>
      </w:r>
      <w:r>
        <w:rPr>
          <w:sz w:val="22"/>
          <w:szCs w:val="22"/>
        </w:rPr>
        <w:t>Department of Biological Sciences, University of Alberta, Edmonton, AB, T6G 2E9, Canada</w:t>
      </w:r>
    </w:p>
    <w:p>
      <w:pPr>
        <w:pStyle w:val="style0"/>
        <w:spacing w:line="480" w:lineRule="auto"/>
        <w:rPr>
          <w:sz w:val="22"/>
          <w:szCs w:val="22"/>
          <w:lang w:bidi="en-US"/>
        </w:rPr>
      </w:pPr>
      <w:r>
        <w:rPr>
          <w:sz w:val="22"/>
          <w:szCs w:val="22"/>
          <w:vertAlign w:val="superscript"/>
        </w:rPr>
        <w:t>3</w:t>
      </w:r>
      <w:r>
        <w:rPr>
          <w:sz w:val="22"/>
          <w:szCs w:val="22"/>
        </w:rPr>
        <w:t xml:space="preserve">Present Address: </w:t>
      </w:r>
      <w:r>
        <w:rPr>
          <w:sz w:val="22"/>
          <w:szCs w:val="22"/>
          <w:lang w:bidi="en-US"/>
        </w:rPr>
        <w:t>Department of Biology, California State University, Northridge, 18111 Nordhoff St., Northridge, CA 91330-8303, USA</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 Correspondence author: E-mail: vppatil@alaska.edu</w:t>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r>
    </w:p>
    <w:p>
      <w:pPr>
        <w:pStyle w:val="style0"/>
        <w:rPr>
          <w:b/>
          <w:sz w:val="22"/>
          <w:szCs w:val="22"/>
        </w:rPr>
      </w:pPr>
      <w:r>
        <w:rPr>
          <w:b/>
          <w:sz w:val="22"/>
          <w:szCs w:val="22"/>
        </w:rPr>
      </w:r>
    </w:p>
    <w:p>
      <w:pPr>
        <w:pStyle w:val="style0"/>
        <w:pageBreakBefore/>
        <w:spacing w:line="480" w:lineRule="auto"/>
        <w:rPr>
          <w:b/>
          <w:sz w:val="22"/>
          <w:szCs w:val="22"/>
        </w:rPr>
      </w:pPr>
      <w:r>
        <w:rPr>
          <w:b/>
          <w:sz w:val="22"/>
          <w:szCs w:val="22"/>
        </w:rPr>
        <w:t>Abstract</w:t>
      </w:r>
    </w:p>
    <w:p>
      <w:pPr>
        <w:pStyle w:val="style0"/>
        <w:rPr>
          <w:sz w:val="22"/>
          <w:szCs w:val="22"/>
        </w:rPr>
      </w:pPr>
      <w:r>
        <w:rPr>
          <w:sz w:val="22"/>
          <w:szCs w:val="22"/>
        </w:rPr>
        <w:tab/>
        <w:t xml:space="preserve">Biennial breeding is a rare life-history strategy observed in animal species living in harsh, unproductive environments. This behavior is thought to occur in 10 of 14 species in the genus </w:t>
      </w:r>
      <w:r>
        <w:rPr>
          <w:i/>
          <w:sz w:val="22"/>
          <w:szCs w:val="22"/>
        </w:rPr>
        <w:t>Marmota</w:t>
      </w:r>
      <w:r>
        <w:rPr>
          <w:sz w:val="22"/>
          <w:szCs w:val="22"/>
        </w:rPr>
        <w:t>,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w:t>
      </w:r>
      <w:r>
        <w:rPr>
          <w:i/>
          <w:sz w:val="22"/>
          <w:szCs w:val="22"/>
        </w:rPr>
        <w:t>Marmota caligata</w:t>
      </w:r>
      <w:r>
        <w:rPr>
          <w:sz w:val="22"/>
          <w:szCs w:val="22"/>
        </w:rPr>
        <w:t xml:space="preserve">)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r>
        <w:rPr>
          <w:i/>
          <w:sz w:val="22"/>
          <w:szCs w:val="22"/>
        </w:rPr>
        <w:t>Marmota</w:t>
      </w:r>
      <w:r>
        <w:rPr>
          <w:sz w:val="22"/>
          <w:szCs w:val="22"/>
        </w:rPr>
        <w:t>, and in other alpine animals, should be re-examined. Prediction of future population dynamics requires an accurate understanding of life history strategies, and of how life history traits allow animals to cope with changes in weather and other demographic influences.</w:t>
      </w:r>
    </w:p>
    <w:p>
      <w:pPr>
        <w:pStyle w:val="style0"/>
        <w:rPr>
          <w:b/>
          <w:sz w:val="22"/>
          <w:szCs w:val="22"/>
        </w:rPr>
      </w:pPr>
      <w:r>
        <w:rPr>
          <w:b/>
          <w:sz w:val="22"/>
          <w:szCs w:val="22"/>
        </w:rPr>
      </w:r>
    </w:p>
    <w:p>
      <w:pPr>
        <w:pStyle w:val="style0"/>
        <w:pageBreakBefore/>
        <w:spacing w:line="480" w:lineRule="auto"/>
        <w:rPr>
          <w:b/>
          <w:sz w:val="22"/>
          <w:szCs w:val="22"/>
        </w:rPr>
      </w:pPr>
      <w:r>
        <w:rPr>
          <w:b/>
          <w:sz w:val="22"/>
          <w:szCs w:val="22"/>
        </w:rPr>
        <w:t>Introduction</w:t>
      </w:r>
    </w:p>
    <w:p>
      <w:pPr>
        <w:pStyle w:val="style0"/>
        <w:spacing w:line="480" w:lineRule="auto"/>
        <w:rPr>
          <w:sz w:val="22"/>
          <w:szCs w:val="22"/>
        </w:rPr>
      </w:pPr>
      <w:r>
        <w:rPr>
          <w:sz w:val="22"/>
          <w:szCs w:val="22"/>
        </w:rPr>
        <w:tab/>
        <w:t>Animals living in harsh, unpredictable environments may require unusual life history strategies to maximize their fitness. Biennial breeding or reproductive skipping, is one such strategy, and is practiced by only a few groups of long-lived birds and mammals that live in polar and alpine habitats (Heezik et al. 1994, Chastel 1995, Blumstein and Armitage 1999, Dane 2002). This behavior is generally explained as a way of maximizing lifetime reproductive output when frequent reproduction is energetically costly and dangerous (Wasser and Barash 1983, Chastel 1995, Jouventin and Dobson 2002, Griffin et al. 2007). However, harsh environments can also be highly stochastic (Wingfield and Kitaysky 2002, Schwartz and Armitage 2004, Martin and Wiebe 2004). In such situations, a conservative life history strategy involving biennial breeding may be maladaptive, because animals that skip one reproductive opportunity may not live long enough to reproduce in the future (Benton et al. 1995).</w:t>
      </w:r>
    </w:p>
    <w:p>
      <w:pPr>
        <w:pStyle w:val="style0"/>
        <w:spacing w:line="480" w:lineRule="auto"/>
        <w:rPr>
          <w:sz w:val="22"/>
          <w:szCs w:val="22"/>
        </w:rPr>
      </w:pPr>
      <w:r>
        <w:rPr>
          <w:sz w:val="22"/>
          <w:szCs w:val="22"/>
        </w:rPr>
        <w:tab/>
        <w:t>The best documentation for biennial breeding behavior comes from long-lived seabird species with small clutch sizes (Heezik et al. 1994, Chastel 1995, Jouventin and Dobson 2002). For example, most albatross species can live for 40 years or more and lay only one egg at a time (Jouventin and Dobson 2002). Reproductive skipping in albatrosses is related to the physiological costs of breeding but it may be beneficial for these species because their life histories prioritize parental investment in a very limited number of young, and because their long lifespans allow them to make up missed breeding opportunities (Jouventin and Dobson 2002). However, it remains unclear why biennial breeding persists in species with shorter lifespans and more variable fecundity.</w:t>
      </w:r>
    </w:p>
    <w:p>
      <w:pPr>
        <w:pStyle w:val="style0"/>
        <w:spacing w:line="480" w:lineRule="auto"/>
        <w:ind w:firstLine="720" w:left="0" w:right="0"/>
        <w:rPr>
          <w:sz w:val="22"/>
          <w:szCs w:val="22"/>
        </w:rPr>
      </w:pPr>
      <w:r>
        <w:rPr>
          <w:sz w:val="22"/>
          <w:szCs w:val="22"/>
        </w:rPr>
        <w:t xml:space="preserve">Among mammals, biennial breeding is common in the genus </w:t>
      </w:r>
      <w:r>
        <w:rPr>
          <w:i/>
          <w:sz w:val="22"/>
          <w:szCs w:val="22"/>
        </w:rPr>
        <w:t>Marmota</w:t>
      </w:r>
      <w:r>
        <w:rPr>
          <w:sz w:val="22"/>
          <w:szCs w:val="22"/>
        </w:rPr>
        <w:t xml:space="preserve">. Of the fourteen extant marmot species, ten have been reported to skip one or more years when breeding (Blumstein and Armitage 1999). </w:t>
      </w:r>
      <w:r>
        <w:rPr>
          <w:bCs/>
          <w:sz w:val="22"/>
          <w:szCs w:val="22"/>
          <w:lang w:bidi="en-US"/>
        </w:rPr>
        <w:t xml:space="preserve">As with biennial - breeding birds, most marmot species live in arctic or alpine environments with harsh but variable weather. Marmots are also relatively long lived and philopatric, making them a convenient choice for long-term population-level studies of breeding behavior. </w:t>
      </w:r>
      <w:r>
        <w:rPr>
          <w:sz w:val="22"/>
          <w:szCs w:val="22"/>
        </w:rPr>
        <w:t>Three alternative but not mutually exclusive hypotheses could explain biennial breeding in marmots: the Evolved Constraint hypothesis, the Ecological Constraint hypothesis, and the Social Constraint hypothesis.</w:t>
      </w:r>
    </w:p>
    <w:p>
      <w:pPr>
        <w:pStyle w:val="style0"/>
        <w:spacing w:line="480" w:lineRule="auto"/>
        <w:rPr>
          <w:sz w:val="22"/>
          <w:szCs w:val="22"/>
        </w:rPr>
      </w:pPr>
      <w:r>
        <w:rPr>
          <w:sz w:val="22"/>
          <w:szCs w:val="22"/>
        </w:rPr>
        <w:tab/>
        <w:t xml:space="preserve">The Evolved Constraint hypothesis, predicts that biennial breeding in marmots is a highly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(Weimerskirch et al. 1987), either through reduced survival or fecundity. Breeding female hoary and Olympic marmots spend more time foraging, stay active later in the fall, and weigh less at immergence than non-breeders, which suggests that there is a physiological cost of breeding for marmots (Barash 1980). However, the impact of this energetic loss on survival has not been determined. </w:t>
      </w:r>
    </w:p>
    <w:p>
      <w:pPr>
        <w:pStyle w:val="style0"/>
        <w:spacing w:line="480" w:lineRule="auto"/>
        <w:rPr>
          <w:sz w:val="22"/>
          <w:szCs w:val="22"/>
        </w:rPr>
      </w:pPr>
      <w:r>
        <w:rPr>
          <w:sz w:val="22"/>
          <w:szCs w:val="22"/>
        </w:rPr>
        <w:tab/>
        <w:t xml:space="preserve">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of breeding in the current year due to the physiological costs described in Barash (1980). The Ecological Constraint hypothesis also predicts that the probability of breeding should be a function of environmental conditions, such as winter climate. However, the effects of climate and breeding history could be additive or interactive. </w:t>
      </w:r>
    </w:p>
    <w:p>
      <w:pPr>
        <w:pStyle w:val="style0"/>
        <w:spacing w:line="480" w:lineRule="auto"/>
        <w:rPr>
          <w:sz w:val="22"/>
          <w:szCs w:val="22"/>
        </w:rPr>
      </w:pPr>
      <w:r>
        <w:rPr>
          <w:sz w:val="22"/>
          <w:szCs w:val="22"/>
        </w:rPr>
        <w:tab/>
        <w:t>Because marmots are social animals, biennial breeding may also be caused by competition between females (Social Constraint hypothesis). Dominant females suppress reproduction by subordinates in both alpine and yellow-bellied marmot social groups (Armitage and Schwartz 2000, Hackländer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(Wasser and Barash 1983, Griffin et al. 2007). In this case, the average probability of breeding should decrease as the number of mature females per group increases (Blumstein and Armitage 1998). Reproductive suppression may also result in decreased breeding probability for younger females, especially in larger groups (Armitage and Schwartz 2000).</w:t>
      </w:r>
    </w:p>
    <w:p>
      <w:pPr>
        <w:pStyle w:val="style0"/>
        <w:spacing w:line="480" w:lineRule="auto"/>
        <w:rPr>
          <w:sz w:val="22"/>
          <w:szCs w:val="22"/>
        </w:rPr>
      </w:pPr>
      <w:r>
        <w:rPr>
          <w:sz w:val="22"/>
          <w:szCs w:val="22"/>
        </w:rPr>
        <w:tab/>
        <w:t>We studied the breeding patterns of hoary marmots in the Yukon, Canada using multi-state mark-recapture models. Hoary marmots occur in high-latitude and alpine habitat with harsh, unpredictable weather, and are highly variable in terms of social structure, which makes them a uniquely appropriate model for testing our three hypotheses (Patil et al. 2013, Kyle et al. 2007). Our objectives were to determine the probability of annual and biennial breeding, and to evaluate the relative support for the three hypotheses described above. We also quantified the survival cost associated with reproduction, and 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w:t>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t>Methods</w:t>
      </w:r>
    </w:p>
    <w:p>
      <w:pPr>
        <w:pStyle w:val="style0"/>
        <w:spacing w:line="480" w:lineRule="auto"/>
        <w:rPr>
          <w:sz w:val="22"/>
          <w:szCs w:val="22"/>
        </w:rPr>
      </w:pPr>
      <w:r>
        <w:rPr>
          <w:sz w:val="22"/>
          <w:szCs w:val="22"/>
        </w:rPr>
        <w:t>Study species</w:t>
      </w:r>
    </w:p>
    <w:p>
      <w:pPr>
        <w:pStyle w:val="style0"/>
        <w:spacing w:line="480" w:lineRule="auto"/>
        <w:ind w:firstLine="720" w:left="0" w:right="0"/>
        <w:rPr>
          <w:sz w:val="22"/>
          <w:szCs w:val="22"/>
        </w:rPr>
      </w:pPr>
      <w:r>
        <w:rPr>
          <w:sz w:val="22"/>
          <w:szCs w:val="22"/>
        </w:rPr>
        <w:t>Hoary marmots are highly social arctic and alpine herbivores that live near patches of exposed talus scattered throughout the mountains of western Canada (Barash et al. 1980). Unlike other alpine marmot species, hoary marmot family groups may exhibit both monogamous and polygynous mating strategies (Kyle et al. 2007).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was infrequent, and the timing of juvenile emergence suggests that most reproduction occurs prior to emergence from hibernacula in the spring (Kyle et al. 2007).</w:t>
      </w:r>
    </w:p>
    <w:p>
      <w:pPr>
        <w:pStyle w:val="style0"/>
        <w:spacing w:line="480" w:lineRule="auto"/>
        <w:rPr>
          <w:i/>
          <w:sz w:val="22"/>
          <w:szCs w:val="22"/>
        </w:rPr>
      </w:pPr>
      <w:r>
        <w:rPr>
          <w:i/>
          <w:sz w:val="22"/>
          <w:szCs w:val="22"/>
        </w:rPr>
      </w:r>
    </w:p>
    <w:p>
      <w:pPr>
        <w:pStyle w:val="style0"/>
        <w:spacing w:line="480" w:lineRule="auto"/>
        <w:rPr>
          <w:sz w:val="22"/>
          <w:szCs w:val="22"/>
        </w:rPr>
      </w:pPr>
      <w:r>
        <w:rPr>
          <w:sz w:val="22"/>
          <w:szCs w:val="22"/>
        </w:rPr>
        <w:t>Study Site</w:t>
      </w:r>
    </w:p>
    <w:p>
      <w:pPr>
        <w:pStyle w:val="style0"/>
        <w:spacing w:line="480" w:lineRule="auto"/>
        <w:rPr>
          <w:sz w:val="22"/>
          <w:szCs w:val="22"/>
        </w:rPr>
      </w:pPr>
      <w:r>
        <w:rPr>
          <w:sz w:val="22"/>
          <w:szCs w:val="22"/>
        </w:rPr>
        <w:tab/>
        <w:t>This study was conducted on hoary marmots inhabiting a single 4 km</w:t>
      </w:r>
      <w:r>
        <w:rPr>
          <w:sz w:val="22"/>
          <w:szCs w:val="22"/>
          <w:vertAlign w:val="superscript"/>
        </w:rPr>
        <w:t>2</w:t>
      </w:r>
      <w:r>
        <w:rPr>
          <w:sz w:val="22"/>
          <w:szCs w:val="22"/>
        </w:rPr>
        <w:t xml:space="preserve"> valley in the southwest Yukon (61º12’N, 138º16’W; 1700-2100m).  The valley is entirely above tree-line, and is characterized by a mix of wet and dry tundra interspersed with talus.  Dominant plant species include </w:t>
      </w:r>
      <w:r>
        <w:rPr>
          <w:i/>
          <w:sz w:val="22"/>
          <w:szCs w:val="22"/>
        </w:rPr>
        <w:t>Dryas octopetala, Cassiope tetragona, Carex spp.</w:t>
      </w:r>
      <w:r>
        <w:rPr>
          <w:sz w:val="22"/>
          <w:szCs w:val="22"/>
        </w:rPr>
        <w:t>, and a variety of dwarf willow species (</w:t>
      </w:r>
      <w:r>
        <w:rPr>
          <w:i/>
          <w:sz w:val="22"/>
          <w:szCs w:val="22"/>
        </w:rPr>
        <w:t>Salix spp</w:t>
      </w:r>
      <w:r>
        <w:rPr>
          <w:sz w:val="22"/>
          <w:szCs w:val="22"/>
        </w:rPr>
        <w:t>.)  Hoary marmots, collared pikas (</w:t>
      </w:r>
      <w:r>
        <w:rPr>
          <w:i/>
          <w:sz w:val="22"/>
          <w:szCs w:val="22"/>
        </w:rPr>
        <w:t>Ochotona collaris</w:t>
      </w:r>
      <w:r>
        <w:rPr>
          <w:sz w:val="22"/>
          <w:szCs w:val="22"/>
        </w:rPr>
        <w:t>), and arctic ground squirrels (</w:t>
      </w:r>
      <w:r>
        <w:rPr>
          <w:i/>
          <w:sz w:val="22"/>
          <w:szCs w:val="22"/>
        </w:rPr>
        <w:t>Urocitellus parryii</w:t>
      </w:r>
      <w:r>
        <w:rPr>
          <w:sz w:val="22"/>
          <w:szCs w:val="22"/>
        </w:rPr>
        <w:t xml:space="preserve">) are the dominant herbivores, although caribou and Dall sheep are also present.  </w:t>
      </w:r>
    </w:p>
    <w:p>
      <w:pPr>
        <w:pStyle w:val="style0"/>
        <w:spacing w:line="480" w:lineRule="auto"/>
        <w:rPr>
          <w:sz w:val="22"/>
          <w:szCs w:val="22"/>
        </w:rPr>
      </w:pPr>
      <w:r>
        <w:rPr>
          <w:sz w:val="22"/>
          <w:szCs w:val="22"/>
        </w:rPr>
      </w:r>
    </w:p>
    <w:p>
      <w:pPr>
        <w:pStyle w:val="style3"/>
        <w:numPr>
          <w:ilvl w:val="2"/>
          <w:numId w:val="1"/>
        </w:numPr>
        <w:spacing w:after="0" w:before="0" w:line="480" w:lineRule="auto"/>
        <w:contextualSpacing w:val="false"/>
        <w:rPr>
          <w:i w:val="false"/>
          <w:sz w:val="22"/>
          <w:szCs w:val="22"/>
          <w:u w:val="none"/>
        </w:rPr>
      </w:pPr>
      <w:r>
        <w:rPr>
          <w:i w:val="false"/>
          <w:sz w:val="22"/>
          <w:szCs w:val="22"/>
          <w:u w:val="none"/>
        </w:rPr>
        <w:t>Capture methods</w:t>
      </w:r>
    </w:p>
    <w:p>
      <w:pPr>
        <w:pStyle w:val="style0"/>
        <w:widowControl w:val="false"/>
        <w:spacing w:line="480" w:lineRule="auto"/>
        <w:ind w:firstLine="720" w:left="0" w:right="0"/>
        <w:rPr>
          <w:color w:val="000000"/>
          <w:sz w:val="22"/>
          <w:szCs w:val="22"/>
        </w:rPr>
      </w:pPr>
      <w:r>
        <w:rPr>
          <w:color w:val="000000"/>
          <w:sz w:val="22"/>
          <w:szCs w:val="22"/>
          <w:lang w:val="en-GB"/>
        </w:rPr>
        <w:t xml:space="preserve">From May to August, 1999 to 2004, we live-captured, marked and released most marmots in the population, </w:t>
      </w:r>
      <w:r>
        <w:rPr>
          <w:color w:val="000000"/>
          <w:sz w:val="22"/>
          <w:szCs w:val="22"/>
        </w:rPr>
        <w:t xml:space="preserve">Live-traps of various sizes (Tomahawk Live Trap Company, Tomahawk, WI) were baited with human urine </w:t>
      </w:r>
      <w:r>
        <w:rPr>
          <w:color w:val="000000"/>
          <w:sz w:val="22"/>
          <w:szCs w:val="22"/>
          <w:lang w:val="en-GB"/>
        </w:rPr>
        <w:t>(Taulman</w:t>
      </w:r>
      <w:r>
        <w:rPr>
          <w:color w:val="000000"/>
          <w:sz w:val="22"/>
          <w:szCs w:val="22"/>
        </w:rPr>
        <w:t xml:space="preserve"> 1989) and live vegetation from the adjacent alpine meadows (Hansen 1975; Holmes 1984). Juveniles were captured upon emergence from the natal burrow in early- to mid-July.  At first capture, all marmots were marked in each ear using No. 3 monel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at up to 200 m with binoculars. Colored wires were replaced annually, and faded dyed markings were reapplied as necessary at subsequent recaptures. Marmots were also resighted opportunistically by all field personnel throughout the summer, and their locations recorded according to a north-oriented grid marked at 50m intervals with wooden stakes. </w:t>
      </w:r>
    </w:p>
    <w:p>
      <w:pPr>
        <w:pStyle w:val="style0"/>
        <w:widowControl w:val="false"/>
        <w:spacing w:line="480" w:lineRule="auto"/>
        <w:ind w:firstLine="720" w:left="0" w:right="0"/>
        <w:rPr>
          <w:color w:val="000000"/>
          <w:sz w:val="22"/>
          <w:szCs w:val="22"/>
        </w:rPr>
      </w:pPr>
      <w:r>
        <w:rPr>
          <w:color w:val="000000"/>
          <w:sz w:val="22"/>
          <w:szCs w:val="22"/>
        </w:rPr>
      </w:r>
    </w:p>
    <w:p>
      <w:pPr>
        <w:pStyle w:val="style3"/>
        <w:numPr>
          <w:ilvl w:val="2"/>
          <w:numId w:val="1"/>
        </w:numPr>
        <w:spacing w:after="0" w:before="0" w:line="480" w:lineRule="auto"/>
        <w:contextualSpacing w:val="false"/>
        <w:rPr>
          <w:i w:val="false"/>
          <w:sz w:val="22"/>
          <w:szCs w:val="22"/>
          <w:u w:val="none"/>
        </w:rPr>
      </w:pPr>
      <w:r>
        <w:rPr>
          <w:i w:val="false"/>
          <w:sz w:val="22"/>
          <w:szCs w:val="22"/>
          <w:u w:val="none"/>
        </w:rPr>
        <w:t>Social group assignment</w:t>
      </w:r>
    </w:p>
    <w:p>
      <w:pPr>
        <w:pStyle w:val="style0"/>
        <w:widowControl w:val="false"/>
        <w:spacing w:line="480" w:lineRule="auto"/>
        <w:ind w:firstLine="960" w:left="0" w:right="0"/>
        <w:rPr>
          <w:color w:val="000000"/>
          <w:sz w:val="22"/>
          <w:szCs w:val="22"/>
        </w:rPr>
      </w:pPr>
      <w:r>
        <w:rPr>
          <w:color w:val="000000"/>
          <w:sz w:val="22"/>
          <w:szCs w:val="22"/>
        </w:rPr>
        <w:t>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w:t>
      </w:r>
    </w:p>
    <w:p>
      <w:pPr>
        <w:pStyle w:val="style0"/>
        <w:widowControl w:val="false"/>
        <w:spacing w:line="480" w:lineRule="auto"/>
        <w:ind w:firstLine="960" w:left="0" w:right="0"/>
        <w:rPr>
          <w:color w:val="000000"/>
          <w:sz w:val="22"/>
          <w:szCs w:val="22"/>
        </w:rPr>
      </w:pPr>
      <w:r>
        <w:rPr>
          <w:color w:val="000000"/>
          <w:sz w:val="22"/>
          <w:szCs w:val="22"/>
        </w:rPr>
      </w:r>
    </w:p>
    <w:p>
      <w:pPr>
        <w:pStyle w:val="style0"/>
        <w:widowControl w:val="false"/>
        <w:spacing w:line="480" w:lineRule="auto"/>
        <w:rPr>
          <w:color w:val="000000"/>
          <w:sz w:val="22"/>
          <w:szCs w:val="22"/>
        </w:rPr>
      </w:pPr>
      <w:r>
        <w:rPr>
          <w:color w:val="000000"/>
          <w:sz w:val="22"/>
          <w:szCs w:val="22"/>
        </w:rPr>
        <w:t>Analyses</w:t>
      </w:r>
    </w:p>
    <w:p>
      <w:pPr>
        <w:pStyle w:val="style0"/>
        <w:widowControl w:val="false"/>
        <w:spacing w:line="480" w:lineRule="auto"/>
        <w:ind w:firstLine="960" w:left="0" w:right="0"/>
        <w:rPr>
          <w:sz w:val="22"/>
          <w:szCs w:val="22"/>
        </w:rPr>
      </w:pPr>
      <w:r>
        <w:rPr>
          <w:sz w:val="22"/>
          <w:szCs w:val="22"/>
        </w:rPr>
        <w:t>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encounter history for each animal in which the individual was considered present if sighted or captured at least once that year.</w:t>
      </w:r>
    </w:p>
    <w:p>
      <w:pPr>
        <w:pStyle w:val="style0"/>
        <w:widowControl w:val="false"/>
        <w:spacing w:line="480" w:lineRule="auto"/>
        <w:ind w:firstLine="960" w:left="0" w:right="0"/>
        <w:rPr>
          <w:sz w:val="22"/>
          <w:szCs w:val="22"/>
        </w:rPr>
      </w:pPr>
      <w:r>
        <w:rPr>
          <w:sz w:val="22"/>
          <w:szCs w:val="22"/>
        </w:rPr>
        <w:t>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(Barash 1975),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w:t>
      </w:r>
    </w:p>
    <w:p>
      <w:pPr>
        <w:pStyle w:val="style0"/>
        <w:widowControl w:val="false"/>
        <w:spacing w:line="480" w:lineRule="auto"/>
        <w:ind w:firstLine="960" w:left="0" w:right="0"/>
        <w:rPr>
          <w:color w:val="FF0000"/>
          <w:sz w:val="22"/>
          <w:szCs w:val="22"/>
        </w:rPr>
      </w:pPr>
      <w:r>
        <w:rPr>
          <w:color w:val="FF0000"/>
          <w:sz w:val="22"/>
          <w:szCs w:val="22"/>
        </w:rPr>
      </w:r>
    </w:p>
    <w:p>
      <w:pPr>
        <w:pStyle w:val="style3"/>
        <w:numPr>
          <w:ilvl w:val="2"/>
          <w:numId w:val="1"/>
        </w:numPr>
        <w:spacing w:line="480" w:lineRule="auto"/>
        <w:rPr>
          <w:i w:val="false"/>
          <w:sz w:val="22"/>
          <w:szCs w:val="22"/>
          <w:u w:val="none"/>
        </w:rPr>
      </w:pPr>
      <w:r>
        <w:rPr>
          <w:i w:val="false"/>
          <w:sz w:val="22"/>
          <w:szCs w:val="22"/>
          <w:u w:val="none"/>
        </w:rPr>
        <w:t>Multi-state CMR analysis framework</w:t>
      </w:r>
    </w:p>
    <w:p>
      <w:pPr>
        <w:pStyle w:val="style0"/>
        <w:spacing w:line="480" w:lineRule="auto"/>
        <w:ind w:firstLine="720" w:left="0" w:right="0"/>
        <w:rPr>
          <w:sz w:val="22"/>
          <w:szCs w:val="22"/>
        </w:rPr>
      </w:pPr>
      <w:r>
        <w:rPr>
          <w:sz w:val="22"/>
          <w:szCs w:val="22"/>
        </w:rPr>
        <w:t>We analyzed the adult female mark-recapture dataset using multi-state models (Lebreton et al. 1992, Nichols et al. 1994). This involved constructing a set of candidate models to explain variation in three parameters: Apparent survival (S), detection probability (p), and a ‘movement’ parameter describing the probability of moving between a ‘Non-breeder’ state and a ‘Breeder’ state (ψ). Before analyzing the data, we conducted a goodness-of-fit (GOF) test using program U-CARE (Choquet et al. 2009). Because we did not detect significant lack of fit in a fully time- and group-dependent global model, we were able to use Akaike’s Information Criterion corrected for sample size (</w:t>
      </w:r>
      <w:r>
        <w:rPr>
          <w:bCs/>
          <w:sz w:val="22"/>
          <w:szCs w:val="22"/>
        </w:rPr>
        <w:t>AIC</w:t>
      </w:r>
      <w:r>
        <w:rPr>
          <w:bCs/>
          <w:sz w:val="22"/>
          <w:szCs w:val="22"/>
          <w:vertAlign w:val="subscript"/>
        </w:rPr>
        <w:t>C</w:t>
      </w:r>
      <w:r>
        <w:rPr>
          <w:sz w:val="22"/>
          <w:szCs w:val="22"/>
        </w:rPr>
        <w:t xml:space="preserve">) to compare models (Burnham and Anderson 2002). Based on previous analyses (Patil et al. 2013), p was modeled as a constant. The mean detection probability was 0.96 </w:t>
      </w:r>
      <w:r>
        <w:rPr>
          <w:i/>
          <w:sz w:val="22"/>
          <w:szCs w:val="22"/>
        </w:rPr>
        <w:t>±</w:t>
      </w:r>
      <w:r>
        <w:rPr>
          <w:sz w:val="22"/>
          <w:szCs w:val="22"/>
        </w:rPr>
        <w:t xml:space="preserve"> 0.02 (SE).</w:t>
      </w:r>
    </w:p>
    <w:p>
      <w:pPr>
        <w:pStyle w:val="style0"/>
        <w:spacing w:line="480" w:lineRule="auto"/>
        <w:rPr>
          <w:sz w:val="22"/>
          <w:szCs w:val="22"/>
          <w:u w:val="single"/>
        </w:rPr>
      </w:pPr>
      <w:r>
        <w:rPr>
          <w:sz w:val="22"/>
          <w:szCs w:val="22"/>
          <w:u w:val="single"/>
        </w:rPr>
      </w:r>
    </w:p>
    <w:p>
      <w:pPr>
        <w:pStyle w:val="style0"/>
        <w:spacing w:line="480" w:lineRule="auto"/>
        <w:rPr>
          <w:sz w:val="22"/>
          <w:szCs w:val="22"/>
        </w:rPr>
      </w:pPr>
      <w:r>
        <w:rPr>
          <w:sz w:val="22"/>
          <w:szCs w:val="22"/>
        </w:rPr>
        <w:t>Candidate model set</w:t>
      </w:r>
    </w:p>
    <w:p>
      <w:pPr>
        <w:pStyle w:val="style0"/>
        <w:spacing w:line="480" w:lineRule="auto"/>
        <w:rPr>
          <w:sz w:val="22"/>
          <w:szCs w:val="22"/>
          <w:u w:val="single"/>
        </w:rPr>
      </w:pPr>
      <w:r>
        <w:rPr>
          <w:sz w:val="22"/>
          <w:szCs w:val="22"/>
          <w:u w:val="single"/>
        </w:rPr>
        <w:t>Probability of breeding</w:t>
      </w:r>
    </w:p>
    <w:p>
      <w:pPr>
        <w:pStyle w:val="style0"/>
        <w:spacing w:line="480" w:lineRule="auto"/>
        <w:rPr>
          <w:sz w:val="22"/>
          <w:szCs w:val="22"/>
        </w:rPr>
      </w:pPr>
      <w:r>
        <w:rPr>
          <w:sz w:val="22"/>
          <w:szCs w:val="22"/>
        </w:rPr>
        <w:tab/>
        <w:t xml:space="preserve">We selected the models in our candidate model set to represent alternative hypotheses about the effects of age, social structure, climate, and previous breeding state on the probability of an individual choosing to breed. </w:t>
      </w:r>
      <w:r>
        <w:rPr>
          <w:color w:val="000000"/>
          <w:sz w:val="22"/>
          <w:szCs w:val="22"/>
        </w:rPr>
        <w:t xml:space="preserve">Age effects were included </w:t>
      </w:r>
      <w:r>
        <w:rPr>
          <w:sz w:val="22"/>
          <w:szCs w:val="22"/>
        </w:rPr>
        <w:t xml:space="preserve">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w:t>
      </w:r>
    </w:p>
    <w:p>
      <w:pPr>
        <w:pStyle w:val="style0"/>
        <w:spacing w:line="480" w:lineRule="auto"/>
        <w:rPr>
          <w:color w:val="000000"/>
          <w:sz w:val="22"/>
          <w:szCs w:val="22"/>
        </w:rPr>
      </w:pPr>
      <w:r>
        <w:rPr>
          <w:sz w:val="22"/>
          <w:szCs w:val="22"/>
        </w:rPr>
        <w:tab/>
      </w:r>
      <w:r>
        <w:rPr>
          <w:color w:val="000000"/>
          <w:sz w:val="22"/>
          <w:szCs w:val="22"/>
        </w:rPr>
        <w:t>We used the mean value of the Pacific Decadal Oscillation index (PDO) from November and May to model annual winter weather (</w:t>
      </w:r>
      <w:hyperlink r:id="rId2">
        <w:r>
          <w:rPr>
            <w:rStyle w:val="style19"/>
            <w:sz w:val="22"/>
            <w:szCs w:val="22"/>
          </w:rPr>
          <w:t>http://www.esrl.noaa.gov/psd/data/climateindices</w:t>
        </w:r>
      </w:hyperlink>
      <w:r>
        <w:rPr>
          <w:color w:val="000000"/>
          <w:sz w:val="22"/>
          <w:szCs w:val="22"/>
        </w:rPr>
        <w:t>). PDO is a 20-30 year cyclic pattern of climate variation in the North Pacific Ocean that correlates well with temperature and precipitation throughout northwestern North America (Mantua and Hare 2002; Mantua</w:t>
      </w:r>
      <w:r>
        <w:rPr>
          <w:i/>
          <w:color w:val="000000"/>
          <w:sz w:val="22"/>
          <w:szCs w:val="22"/>
        </w:rPr>
        <w:t xml:space="preserve"> </w:t>
      </w:r>
      <w:r>
        <w:rPr>
          <w:color w:val="000000"/>
          <w:sz w:val="22"/>
          <w:szCs w:val="22"/>
        </w:rPr>
        <w:t xml:space="preserve">et al. 1997). Within its multidecadal cycle, PDO also fluctuates annually. These annual fluctuations were negatively correlated with the date of spring snowmelt in an earlier study at our site (Morrison and Hik 2007), annual snow accumulation on nearby Mt. Logan (~100 km; Moore et al. 2002), and mean winter snow depth at two weather stations (Burwash Landing and Aishihik Lake) each located ~30km away from our study site but 1400m lower in elevation (r = 0.61 and 0.6 respectively for 1967-2007; Environment Canada http://www.climate.weatheroffice.ec.gc.ca/). Positive winter PDO values are therefore associated with early snowmelt and shallow snowpack, while negative values are associated with the opposite patterns. </w:t>
      </w:r>
    </w:p>
    <w:p>
      <w:pPr>
        <w:pStyle w:val="style0"/>
        <w:spacing w:line="480" w:lineRule="auto"/>
        <w:rPr>
          <w:sz w:val="22"/>
          <w:szCs w:val="22"/>
        </w:rPr>
      </w:pPr>
      <w:r>
        <w:rPr>
          <w:color w:val="000000"/>
          <w:sz w:val="22"/>
          <w:szCs w:val="22"/>
        </w:rPr>
        <w:tab/>
        <w:t xml:space="preserve">The social environment was measured as i) the total number of non-juvenile marmots within the social group that were resighted or captured after July 1 during the previous summer and ii) the number of reproductively mature females in the group. Both covariates should be negatively correlated with breeding probability if reproductive suppression is a common occurrence. </w:t>
      </w:r>
      <w:r>
        <w:rPr>
          <w:sz w:val="22"/>
          <w:szCs w:val="22"/>
        </w:rPr>
        <w:t xml:space="preserve">A complete list of covariates used, as well as their abbreviations, is given in Table 1. </w:t>
      </w:r>
    </w:p>
    <w:p>
      <w:pPr>
        <w:pStyle w:val="style0"/>
        <w:spacing w:line="480" w:lineRule="auto"/>
        <w:rPr>
          <w:sz w:val="22"/>
          <w:szCs w:val="22"/>
          <w:u w:val="single"/>
        </w:rPr>
      </w:pPr>
      <w:r>
        <w:rPr>
          <w:sz w:val="22"/>
          <w:szCs w:val="22"/>
          <w:u w:val="single"/>
        </w:rPr>
      </w:r>
    </w:p>
    <w:p>
      <w:pPr>
        <w:pStyle w:val="style0"/>
        <w:spacing w:line="480" w:lineRule="auto"/>
        <w:rPr>
          <w:sz w:val="22"/>
          <w:szCs w:val="22"/>
          <w:u w:val="single"/>
        </w:rPr>
      </w:pPr>
      <w:r>
        <w:rPr>
          <w:sz w:val="22"/>
          <w:szCs w:val="22"/>
          <w:u w:val="single"/>
        </w:rPr>
        <w:t>Apparent survival</w:t>
      </w:r>
    </w:p>
    <w:p>
      <w:pPr>
        <w:pStyle w:val="style0"/>
        <w:spacing w:line="480" w:lineRule="auto"/>
        <w:ind w:firstLine="720" w:left="0" w:right="0"/>
        <w:rPr>
          <w:sz w:val="22"/>
          <w:szCs w:val="22"/>
        </w:rPr>
      </w:pPr>
      <w:r>
        <w:rPr>
          <w:sz w:val="22"/>
          <w:szCs w:val="22"/>
        </w:rPr>
        <w:t>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survival. The two PDO indices were not correlated (r=0.13, p=0.85).</w:t>
      </w:r>
    </w:p>
    <w:p>
      <w:pPr>
        <w:pStyle w:val="style0"/>
        <w:spacing w:line="480" w:lineRule="auto"/>
        <w:ind w:firstLine="720" w:left="0" w:right="0"/>
        <w:rPr>
          <w:sz w:val="22"/>
          <w:szCs w:val="22"/>
        </w:rPr>
      </w:pPr>
      <w:r>
        <w:rPr>
          <w:sz w:val="22"/>
          <w:szCs w:val="22"/>
        </w:rPr>
      </w:r>
    </w:p>
    <w:p>
      <w:pPr>
        <w:pStyle w:val="style0"/>
        <w:spacing w:line="480" w:lineRule="auto"/>
        <w:rPr>
          <w:sz w:val="22"/>
          <w:szCs w:val="22"/>
        </w:rPr>
      </w:pPr>
      <w:r>
        <w:rPr>
          <w:sz w:val="22"/>
          <w:szCs w:val="22"/>
        </w:rPr>
        <w:t>CMR analyses / evaluation of fit</w:t>
      </w:r>
    </w:p>
    <w:p>
      <w:pPr>
        <w:pStyle w:val="style0"/>
        <w:spacing w:line="480" w:lineRule="auto"/>
        <w:rPr>
          <w:sz w:val="22"/>
          <w:szCs w:val="22"/>
        </w:rPr>
      </w:pPr>
      <w:r>
        <w:rPr>
          <w:sz w:val="22"/>
          <w:szCs w:val="22"/>
        </w:rPr>
        <w:tab/>
        <w:t xml:space="preserve">We constructed all mark-recapture analyses using program MARK and the RMark package in R (Laake and Rexstad 2007, R Development Core Team 2011). We ranked models using </w:t>
      </w:r>
      <w:r>
        <w:rPr>
          <w:bCs/>
          <w:sz w:val="22"/>
          <w:szCs w:val="22"/>
        </w:rPr>
        <w:t>AIC</w:t>
      </w:r>
      <w:r>
        <w:rPr>
          <w:bCs/>
          <w:sz w:val="22"/>
          <w:szCs w:val="22"/>
          <w:vertAlign w:val="subscript"/>
        </w:rPr>
        <w:t>C</w:t>
      </w:r>
      <w:r>
        <w:rPr>
          <w:sz w:val="22"/>
          <w:szCs w:val="22"/>
        </w:rPr>
        <w:t xml:space="preserve"> (Akaike et al. 1973), and evaluated the relative importance of covariates by summing their </w:t>
      </w:r>
      <w:r>
        <w:rPr>
          <w:bCs/>
          <w:sz w:val="22"/>
          <w:szCs w:val="22"/>
        </w:rPr>
        <w:t>AIC</w:t>
      </w:r>
      <w:r>
        <w:rPr>
          <w:bCs/>
          <w:sz w:val="22"/>
          <w:szCs w:val="22"/>
          <w:vertAlign w:val="subscript"/>
        </w:rPr>
        <w:t>C</w:t>
      </w:r>
      <w:r>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Fecundity models</w:t>
      </w:r>
    </w:p>
    <w:p>
      <w:pPr>
        <w:pStyle w:val="style0"/>
        <w:spacing w:line="480" w:lineRule="auto"/>
        <w:rPr>
          <w:sz w:val="22"/>
          <w:szCs w:val="22"/>
        </w:rPr>
      </w:pPr>
      <w:r>
        <w:rPr>
          <w:sz w:val="22"/>
          <w:szCs w:val="22"/>
        </w:rPr>
        <w:tab/>
        <w:t xml:space="preserve">We used generalized linear mixed models (GLMM’s)  to examine the effects of winter PDO, lagged winter PDO, group size, and group*climate interactions on three measures of hoary marmot fecundity. Models were fit using the lme4 package in R (Bates et al. 2012). The three response variables were juveniles per social group (n = 78), average fecundity (juveniles per adult female w/in group; n=66), and litter size using a dataset of all fully enumerated litters with known mothers (n = 41). Error distributions were chosen after testing for conformity to a Poisson distribution (Scrucca 2004). Random effects were included based on likelihood ratio tests using the most parameterized fixed-effects model in each model set (Bolker et al. 2009). Results of overdispersion tests, the error distributions and the random effects used for each response variable are shown in Table 2. In all cases, we ranked models and calculated the relative support for individual variables using </w:t>
      </w:r>
      <w:r>
        <w:rPr>
          <w:bCs/>
          <w:sz w:val="22"/>
          <w:szCs w:val="22"/>
        </w:rPr>
        <w:t>AIC</w:t>
      </w:r>
      <w:r>
        <w:rPr>
          <w:bCs/>
          <w:sz w:val="22"/>
          <w:szCs w:val="22"/>
          <w:vertAlign w:val="subscript"/>
        </w:rPr>
        <w:t>C</w:t>
      </w:r>
      <w:r>
        <w:rPr>
          <w:sz w:val="22"/>
          <w:szCs w:val="22"/>
        </w:rPr>
        <w:t>. Beta-coefficients were model-averaged, and unconditional standard errors for those coefficients were estimated by bootstrapping with 10,000 replications. The covariates used in all models are listed in Table 1.</w:t>
      </w:r>
    </w:p>
    <w:p>
      <w:pPr>
        <w:pStyle w:val="style0"/>
        <w:spacing w:line="480" w:lineRule="auto"/>
        <w:rPr>
          <w:sz w:val="22"/>
          <w:szCs w:val="22"/>
        </w:rPr>
      </w:pPr>
      <w:r>
        <w:rPr>
          <w:sz w:val="22"/>
          <w:szCs w:val="22"/>
        </w:rPr>
      </w:r>
    </w:p>
    <w:p>
      <w:pPr>
        <w:pStyle w:val="style0"/>
        <w:spacing w:line="480" w:lineRule="auto"/>
        <w:rPr>
          <w:b/>
          <w:sz w:val="22"/>
          <w:szCs w:val="22"/>
        </w:rPr>
      </w:pPr>
      <w:r>
        <w:rPr>
          <w:b/>
          <w:sz w:val="22"/>
          <w:szCs w:val="22"/>
        </w:rPr>
        <w:t>Results</w:t>
      </w:r>
    </w:p>
    <w:p>
      <w:pPr>
        <w:pStyle w:val="style0"/>
        <w:spacing w:line="480" w:lineRule="auto"/>
        <w:rPr>
          <w:sz w:val="22"/>
          <w:szCs w:val="22"/>
        </w:rPr>
      </w:pPr>
      <w:r>
        <w:rPr>
          <w:sz w:val="22"/>
          <w:szCs w:val="22"/>
        </w:rPr>
        <w:t>Breeding probability</w:t>
      </w:r>
    </w:p>
    <w:p>
      <w:pPr>
        <w:pStyle w:val="style0"/>
        <w:spacing w:line="480" w:lineRule="auto"/>
        <w:ind w:firstLine="720" w:left="0" w:right="0"/>
        <w:rPr>
          <w:sz w:val="22"/>
          <w:szCs w:val="22"/>
        </w:rPr>
      </w:pPr>
      <w:r>
        <w:rPr>
          <w:sz w:val="22"/>
          <w:szCs w:val="22"/>
        </w:rPr>
        <w:t xml:space="preserve">The top model did not include previous breeding state as a covariate, but models with previous breeding state as a predictor of Ψ (the probability of moving into the ‘Breeder’ state) had a combined AIC weight of 0.48,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0.01 (Fig. 1). Model selection did not support PDO as a predictor of Ψ (Table 4). Social group size had a combined AIC weight of 0.28 (Table 4), but the Group covariate was only present in one model within 2 AICc of the top model. The best model did not include annual variation in breeding probability (Table 3), and model-averaged Ψ estimates varied by less than 1 SE from year to year in both age-classes (Fig. 1). </w:t>
      </w:r>
    </w:p>
    <w:p>
      <w:pPr>
        <w:pStyle w:val="style0"/>
        <w:spacing w:line="480" w:lineRule="auto"/>
        <w:ind w:firstLine="720" w:left="0" w:right="0"/>
        <w:rPr>
          <w:sz w:val="22"/>
          <w:szCs w:val="22"/>
        </w:rPr>
      </w:pPr>
      <w:r>
        <w:rPr>
          <w:sz w:val="22"/>
          <w:szCs w:val="22"/>
        </w:rPr>
        <w:t>Age-class had the strongest support of any model covariates, and had the largest effect size (Table 4; Fig. 1). Annual variation in Ψ was more pronounced for females in their first year of reproductive maturity, but the uncertainty in parameter estimates was also greater for this age-class (Fig. 1). On average, the breeding probability of females four years old or older was 0.33 greater than that of three-year-old individuals (Fig. 1).</w:t>
      </w:r>
    </w:p>
    <w:p>
      <w:pPr>
        <w:pStyle w:val="style0"/>
        <w:spacing w:line="480" w:lineRule="auto"/>
        <w:rPr>
          <w:sz w:val="22"/>
          <w:szCs w:val="22"/>
        </w:rPr>
      </w:pPr>
      <w:r>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Survival / cost of reproduction</w:t>
      </w:r>
    </w:p>
    <w:p>
      <w:pPr>
        <w:pStyle w:val="style0"/>
        <w:spacing w:line="480" w:lineRule="auto"/>
        <w:rPr>
          <w:sz w:val="22"/>
          <w:szCs w:val="22"/>
        </w:rPr>
      </w:pPr>
      <w:r>
        <w:rPr>
          <w:sz w:val="22"/>
          <w:szCs w:val="22"/>
        </w:rPr>
        <w:tab/>
        <w:t>Breeding state had a summed AIC weight of 0.33 as a predictor of survival, but its effect size (difference in apparent survival probability) was less than 1% (Table 4; Fig. 2). In contrast, PDO and PDO lagged by one year were predictors of survival in all supported models (Table 3). PDO and PDO</w:t>
      </w:r>
      <w:r>
        <w:rPr>
          <w:sz w:val="22"/>
          <w:szCs w:val="22"/>
          <w:vertAlign w:val="subscript"/>
        </w:rPr>
        <w:t>lag</w:t>
      </w:r>
      <w:r>
        <w:rPr>
          <w:sz w:val="22"/>
          <w:szCs w:val="22"/>
        </w:rPr>
        <w:t xml:space="preserve"> were negatively correlated with survival, which declined over the course of the study by ~0.35 (Fig. 2).</w:t>
      </w:r>
    </w:p>
    <w:p>
      <w:pPr>
        <w:pStyle w:val="style0"/>
        <w:spacing w:line="480" w:lineRule="auto"/>
        <w:rPr>
          <w:sz w:val="22"/>
          <w:szCs w:val="22"/>
        </w:rPr>
      </w:pPr>
      <w:r>
        <w:rPr>
          <w:sz w:val="22"/>
          <w:szCs w:val="22"/>
        </w:rPr>
        <w:tab/>
        <w:t>The body condition index (log (mass/zygomatic arch length)) of non-breeding females increased faster over the course of the summer than that of breeders (Fig. 3). The difference in slopes was highly significant (Δ = 0.0021, p &lt; 0.001, adjusted R</w:t>
      </w:r>
      <w:r>
        <w:rPr>
          <w:sz w:val="22"/>
          <w:szCs w:val="22"/>
          <w:u w:val="double"/>
          <w:vertAlign w:val="superscript"/>
        </w:rPr>
        <w:t>2</w:t>
      </w:r>
      <w:r>
        <w:rPr>
          <w:sz w:val="22"/>
          <w:szCs w:val="22"/>
        </w:rPr>
        <w:t xml:space="preserve"> = 0.60). On average, non-breeders had a greater body condition at the end of August than non-breeders (Fig. 3).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Group fecundity</w:t>
      </w:r>
    </w:p>
    <w:p>
      <w:pPr>
        <w:pStyle w:val="style0"/>
        <w:spacing w:line="480" w:lineRule="auto"/>
        <w:rPr>
          <w:sz w:val="22"/>
          <w:szCs w:val="22"/>
        </w:rPr>
      </w:pPr>
      <w:r>
        <w:rPr>
          <w:sz w:val="22"/>
          <w:szCs w:val="22"/>
        </w:rPr>
        <w:tab/>
        <w:t>The juveniles per group dataset contained significant Poisson overdispersion, so negative binomial models were used (Table 2). Likelihood-ratio tests did not support either slope or intercept random effects (Table 2). Social group size had a summed AIC weight of 0.86, which means that model selection strongly favored social group size as a predictor of the number of juveniles produced per group (Table 6). Each additional group member corresponded to ~1 additional juvenile (e</w:t>
      </w:r>
      <w:r>
        <w:rPr>
          <w:sz w:val="22"/>
          <w:szCs w:val="22"/>
          <w:vertAlign w:val="superscript"/>
        </w:rPr>
        <w:t xml:space="preserve"> 0.06</w:t>
      </w:r>
      <w:r>
        <w:rPr>
          <w:sz w:val="22"/>
          <w:szCs w:val="22"/>
        </w:rPr>
        <w:t xml:space="preserve"> = 1.06; Table 7). There was also support for a relationship between juveniles per group and winter PDO. PDO had a summed AIC weight of 0.5, and PDO</w:t>
      </w:r>
      <w:r>
        <w:rPr>
          <w:sz w:val="22"/>
          <w:szCs w:val="22"/>
          <w:vertAlign w:val="subscript"/>
        </w:rPr>
        <w:t>lag</w:t>
      </w:r>
      <w:r>
        <w:rPr>
          <w:sz w:val="22"/>
          <w:szCs w:val="22"/>
        </w:rPr>
        <w:t xml:space="preserve"> had a summed weight of 0.42. PDO was negatively correlated with the number of juveniles produced per group (Table 7). The bootstrap 95 % confidence interval for the beta coefficient corresponding to PDO’s effect was large and overlapping with 0, but this overlap was less than 2% of the confidence interval width (Table 7). The model-averaged effect of PDO</w:t>
      </w:r>
      <w:r>
        <w:rPr>
          <w:sz w:val="22"/>
          <w:szCs w:val="22"/>
          <w:vertAlign w:val="subscript"/>
        </w:rPr>
        <w:t>lag</w:t>
      </w:r>
      <w:r>
        <w:rPr>
          <w:sz w:val="22"/>
          <w:szCs w:val="22"/>
        </w:rPr>
        <w:t xml:space="preserve"> on juveniles per group was positive, but the 95% confidence interval for that coefficient overlapped with 0.</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Juveniles per female (average fecundity)</w:t>
      </w:r>
    </w:p>
    <w:p>
      <w:pPr>
        <w:pStyle w:val="style0"/>
        <w:spacing w:line="480" w:lineRule="auto"/>
        <w:rPr>
          <w:sz w:val="22"/>
          <w:szCs w:val="22"/>
        </w:rPr>
      </w:pPr>
      <w:r>
        <w:rPr>
          <w:sz w:val="22"/>
          <w:szCs w:val="22"/>
        </w:rPr>
        <w:tab/>
        <w:t>AIC weights strongly supported a negative relationship between average fecundity and winter PDO (summed AIC weight = 0.97), and a positive relationship with PDO</w:t>
      </w:r>
      <w:r>
        <w:rPr>
          <w:sz w:val="22"/>
          <w:szCs w:val="22"/>
          <w:vertAlign w:val="subscript"/>
        </w:rPr>
        <w:t>lag</w:t>
      </w:r>
      <w:r>
        <w:rPr>
          <w:sz w:val="22"/>
          <w:szCs w:val="22"/>
        </w:rPr>
        <w:t xml:space="preserve"> (Table 7). However, the 95 % confidence interval for the model-averaged PDO and PDO</w:t>
      </w:r>
      <w:r>
        <w:rPr>
          <w:sz w:val="22"/>
          <w:szCs w:val="22"/>
          <w:vertAlign w:val="subscript"/>
        </w:rPr>
        <w:t>lag</w:t>
      </w:r>
      <w:r>
        <w:rPr>
          <w:sz w:val="22"/>
          <w:szCs w:val="22"/>
        </w:rPr>
        <w:t xml:space="preserve"> beta coefficients overlapped with zero. Social Group effects had a summed AIC weight = 0.47,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Litter size</w:t>
      </w:r>
    </w:p>
    <w:p>
      <w:pPr>
        <w:pStyle w:val="style0"/>
        <w:spacing w:line="480" w:lineRule="auto"/>
        <w:ind w:firstLine="720" w:left="0" w:right="0"/>
        <w:rPr>
          <w:sz w:val="22"/>
          <w:szCs w:val="22"/>
        </w:rPr>
      </w:pPr>
      <w:r>
        <w:rPr>
          <w:sz w:val="22"/>
          <w:szCs w:val="22"/>
        </w:rPr>
        <w:t xml:space="preserve">The null model had the smallest </w:t>
      </w:r>
      <w:r>
        <w:rPr>
          <w:bCs/>
          <w:sz w:val="22"/>
          <w:szCs w:val="22"/>
        </w:rPr>
        <w:t>AIC</w:t>
      </w:r>
      <w:r>
        <w:rPr>
          <w:bCs/>
          <w:sz w:val="22"/>
          <w:szCs w:val="22"/>
          <w:vertAlign w:val="subscript"/>
        </w:rPr>
        <w:t>C</w:t>
      </w:r>
      <w:r>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Pr>
          <w:sz w:val="22"/>
          <w:szCs w:val="22"/>
          <w:vertAlign w:val="superscript"/>
        </w:rPr>
        <w:t>2</w:t>
      </w:r>
      <w:r>
        <w:rPr>
          <w:sz w:val="22"/>
          <w:szCs w:val="22"/>
        </w:rPr>
        <w:t>) of 0.33, which corresponds to an R</w:t>
      </w:r>
      <w:r>
        <w:rPr>
          <w:sz w:val="22"/>
          <w:szCs w:val="22"/>
          <w:vertAlign w:val="superscript"/>
        </w:rPr>
        <w:t>2</w:t>
      </w:r>
      <w:r>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Pr>
          <w:sz w:val="22"/>
          <w:szCs w:val="22"/>
          <w:vertAlign w:val="subscript"/>
        </w:rPr>
        <w:t xml:space="preserve">9,41 </w:t>
      </w:r>
      <w:r>
        <w:rPr>
          <w:sz w:val="22"/>
          <w:szCs w:val="22"/>
        </w:rPr>
        <w:t xml:space="preserve">= 0.61, p = 0.78). </w:t>
      </w:r>
    </w:p>
    <w:p>
      <w:pPr>
        <w:pStyle w:val="style0"/>
        <w:spacing w:line="480" w:lineRule="auto"/>
        <w:rPr>
          <w:b/>
          <w:sz w:val="22"/>
          <w:szCs w:val="22"/>
        </w:rPr>
      </w:pPr>
      <w:r>
        <w:rPr>
          <w:b/>
          <w:sz w:val="22"/>
          <w:szCs w:val="22"/>
        </w:rPr>
      </w:r>
    </w:p>
    <w:p>
      <w:pPr>
        <w:pStyle w:val="style0"/>
        <w:spacing w:line="480" w:lineRule="auto"/>
        <w:rPr>
          <w:b/>
          <w:sz w:val="22"/>
          <w:szCs w:val="22"/>
        </w:rPr>
      </w:pPr>
      <w:r>
        <w:rPr>
          <w:b/>
          <w:sz w:val="22"/>
          <w:szCs w:val="22"/>
        </w:rPr>
        <w:t>Discussion</w:t>
      </w:r>
    </w:p>
    <w:p>
      <w:pPr>
        <w:pStyle w:val="style0"/>
        <w:spacing w:line="480" w:lineRule="auto"/>
        <w:rPr>
          <w:sz w:val="22"/>
          <w:szCs w:val="22"/>
        </w:rPr>
      </w:pPr>
      <w:r>
        <w:rPr>
          <w:b/>
          <w:sz w:val="22"/>
          <w:szCs w:val="22"/>
        </w:rPr>
        <w:tab/>
      </w:r>
      <w:r>
        <w:rPr>
          <w:sz w:val="22"/>
          <w:szCs w:val="22"/>
        </w:rPr>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Evolved Constraints</w:t>
      </w:r>
    </w:p>
    <w:p>
      <w:pPr>
        <w:pStyle w:val="style0"/>
        <w:spacing w:line="480" w:lineRule="auto"/>
        <w:rPr>
          <w:sz w:val="22"/>
          <w:szCs w:val="22"/>
        </w:rPr>
      </w:pPr>
      <w:r>
        <w:rPr>
          <w:sz w:val="22"/>
          <w:szCs w:val="22"/>
        </w:rPr>
        <w:tab/>
        <w:t>Contrary to the predictions of the Evolved Constraint hypothesis, breeding in the previous year had almost no effect on the probability that an individual would breed in the current year.</w:t>
      </w:r>
      <w:ins w:author="Unknown Author" w:date="2014-02-02T00:36:00Z" w:id="1">
        <w:r>
          <w:rPr>
            <w:sz w:val="22"/>
            <w:szCs w:val="22"/>
          </w:rPr>
          <w:t xml:space="preserve"> This result</w:t>
        </w:r>
      </w:ins>
      <w:del w:author="Unknown Author" w:date="2014-02-02T00:36:00Z" w:id="2">
        <w:r>
          <w:rPr>
            <w:sz w:val="22"/>
            <w:szCs w:val="22"/>
          </w:rPr>
          <w:delText xml:space="preserve"> These findings </w:delText>
        </w:r>
      </w:del>
      <w:r>
        <w:rPr>
          <w:sz w:val="22"/>
          <w:szCs w:val="22"/>
        </w:rPr>
        <w:t>contrast</w:t>
      </w:r>
      <w:ins w:author="Unknown Author" w:date="2014-02-02T00:36:00Z" w:id="3">
        <w:r>
          <w:rPr>
            <w:sz w:val="22"/>
            <w:szCs w:val="22"/>
          </w:rPr>
          <w:t>s</w:t>
        </w:r>
      </w:ins>
      <w:r>
        <w:rPr>
          <w:sz w:val="22"/>
          <w:szCs w:val="22"/>
        </w:rPr>
        <w:t xml:space="preserve"> with previous studies of hoary marmot breeding patterns (Barash 1974, Wasser and Barash 1983, Holmes 1984) in which biennial breeding was first suggested. However, the hypothesis of biennial breeding </w:t>
      </w:r>
      <w:ins w:author="Brad Griffith" w:date="2013-07-03T21:07:00Z" w:id="4">
        <w:r>
          <w:rPr>
            <w:sz w:val="22"/>
            <w:szCs w:val="22"/>
          </w:rPr>
          <w:t xml:space="preserve">in hoary marmots </w:t>
        </w:r>
      </w:ins>
      <w:r>
        <w:rPr>
          <w:sz w:val="22"/>
          <w:szCs w:val="22"/>
        </w:rPr>
        <w:t>was derived primarily from observation of behavioral associations between adult female marmots, yearlings, and juveniles</w:t>
      </w:r>
      <w:ins w:author="Brad Griffith" w:date="2013-07-03T21:08:00Z" w:id="5">
        <w:r>
          <w:rPr>
            <w:sz w:val="22"/>
            <w:szCs w:val="22"/>
          </w:rPr>
          <w:t>, and not from data on the br</w:t>
        </w:r>
      </w:ins>
      <w:ins w:author="Brad Griffith" w:date="2013-07-03T21:08:00Z" w:id="6">
        <w:bookmarkStart w:id="0" w:name="_GoBack"/>
        <w:bookmarkEnd w:id="0"/>
        <w:r>
          <w:rPr>
            <w:sz w:val="22"/>
            <w:szCs w:val="22"/>
          </w:rPr>
          <w:t>eeding success of individuals</w:t>
        </w:r>
      </w:ins>
      <w:r>
        <w:rPr>
          <w:sz w:val="22"/>
          <w:szCs w:val="22"/>
        </w:rPr>
        <w:t xml:space="preserve"> (Barash 1974)</w:t>
      </w:r>
      <w:ins w:author="Brad Griffith" w:date="2013-07-03T21:08:00Z" w:id="7">
        <w:r>
          <w:rPr>
            <w:sz w:val="22"/>
            <w:szCs w:val="22"/>
          </w:rPr>
          <w:t xml:space="preserve">. </w:t>
        </w:r>
      </w:ins>
      <w:del w:author="Brad Griffith" w:date="2013-07-03T21:08:00Z" w:id="8">
        <w:r>
          <w:rPr>
            <w:sz w:val="22"/>
            <w:szCs w:val="22"/>
          </w:rPr>
          <w:delText>,</w:delText>
        </w:r>
      </w:del>
      <w:del w:author="Unknown Author" w:date="2014-02-02T00:25:00Z" w:id="9">
        <w:r>
          <w:rPr>
            <w:sz w:val="22"/>
            <w:szCs w:val="22"/>
          </w:rPr>
          <w:delText xml:space="preserve"> and from the observation that approximately half of all females successfully weaned young in a given year. </w:delText>
        </w:r>
      </w:del>
    </w:p>
    <w:p>
      <w:pPr>
        <w:pStyle w:val="style0"/>
        <w:spacing w:line="480" w:lineRule="auto"/>
        <w:rPr>
          <w:b/>
          <w:sz w:val="22"/>
          <w:szCs w:val="22"/>
        </w:rPr>
      </w:pPr>
      <w:r>
        <w:rPr>
          <w:sz w:val="22"/>
          <w:szCs w:val="22"/>
        </w:rPr>
        <w:tab/>
      </w:r>
      <w:ins w:author="Unknown Author" w:date="2014-02-02T00:26:00Z" w:id="10">
        <w:r>
          <w:rPr>
            <w:sz w:val="22"/>
            <w:szCs w:val="22"/>
          </w:rPr>
          <w:t xml:space="preserve">Although our conclusions differ, </w:t>
        </w:r>
      </w:ins>
      <w:ins w:author="Unknown Author" w:date="2014-02-02T00:27:00Z" w:id="11">
        <w:r>
          <w:rPr>
            <w:sz w:val="22"/>
            <w:szCs w:val="22"/>
          </w:rPr>
          <w:t xml:space="preserve">our results concur with earlier studies of hoary marmot population dynamics in that approximately half of all mature females </w:t>
        </w:r>
      </w:ins>
      <w:ins w:author="Unknown Author" w:date="2014-02-02T00:28:00Z" w:id="12">
        <w:r>
          <w:rPr>
            <w:sz w:val="22"/>
            <w:szCs w:val="22"/>
          </w:rPr>
          <w:t>bred or attempted to breed in any given year (Fig. 1)</w:t>
        </w:r>
      </w:ins>
      <w:ins w:author="Unknown Author" w:date="2014-02-02T00:30:00Z" w:id="13">
        <w:r>
          <w:rPr>
            <w:sz w:val="22"/>
            <w:szCs w:val="22"/>
          </w:rPr>
          <w:t xml:space="preserve">. </w:t>
        </w:r>
      </w:ins>
      <w:del w:author="Unknown Author" w:date="2014-02-02T00:30:00Z" w:id="14">
        <w:r>
          <w:rPr>
            <w:sz w:val="22"/>
            <w:szCs w:val="22"/>
          </w:rPr>
          <w:delText>T</w:delText>
        </w:r>
      </w:del>
      <w:del w:author="Unknown Author" w:date="2014-02-02T00:29:00Z" w:id="15">
        <w:r>
          <w:rPr>
            <w:sz w:val="22"/>
            <w:szCs w:val="22"/>
          </w:rPr>
          <w:delText>he latter finding is consistent with our estimate of breeding probability for mature (&gt;3 years) females, which was close to 0.5</w:delText>
        </w:r>
      </w:del>
      <w:r>
        <w:rPr>
          <w:sz w:val="22"/>
          <w:szCs w:val="22"/>
        </w:rPr>
        <w:t xml:space="preserve"> </w:t>
      </w:r>
      <w:del w:author="Unknown Author" w:date="2014-02-02T00:30:00Z" w:id="16">
        <w:r>
          <w:rPr>
            <w:sz w:val="22"/>
            <w:szCs w:val="22"/>
          </w:rPr>
          <w:delText>(Fig. 1).</w:delText>
        </w:r>
      </w:del>
      <w:r>
        <w:rPr>
          <w:sz w:val="22"/>
          <w:szCs w:val="22"/>
        </w:rPr>
        <w:t xml:space="preserve"> </w:t>
      </w:r>
      <w:del w:author="Unknown Author" w:date="2014-02-02T00:30:00Z" w:id="17">
        <w:r>
          <w:rPr>
            <w:sz w:val="22"/>
            <w:szCs w:val="22"/>
          </w:rPr>
          <w:delText>Hoary marmot</w:delText>
        </w:r>
      </w:del>
      <w:del w:author="Unknown Author" w:date="2014-02-02T00:31:00Z" w:id="18">
        <w:r>
          <w:rPr>
            <w:sz w:val="22"/>
            <w:szCs w:val="22"/>
          </w:rPr>
          <w:delText xml:space="preserve"> </w:delText>
        </w:r>
      </w:del>
      <w:del w:author="Unknown Author" w:date="2014-02-02T00:30:00Z" w:id="19">
        <w:r>
          <w:rPr>
            <w:sz w:val="22"/>
            <w:szCs w:val="22"/>
          </w:rPr>
          <w:delText>b</w:delText>
        </w:r>
      </w:del>
      <w:del w:author="Unknown Author" w:date="2014-02-02T00:31:00Z" w:id="20">
        <w:r>
          <w:rPr>
            <w:sz w:val="22"/>
            <w:szCs w:val="22"/>
          </w:rPr>
          <w:delText xml:space="preserve">reeding probabilities were also </w:delText>
        </w:r>
      </w:del>
      <w:ins w:author="Unknown Author" w:date="2014-02-02T00:31:00Z" w:id="21">
        <w:r>
          <w:rPr>
            <w:sz w:val="22"/>
            <w:szCs w:val="22"/>
          </w:rPr>
          <w:t xml:space="preserve"> The fact that we were able to accurately predict the number of litters produced in 2007-2009 using models that were parameterized with data from 1999-2004 suggests that average breeding probability </w:t>
        </w:r>
      </w:ins>
      <w:del w:author="Unknown Author" w:date="2014-02-02T00:32:00Z" w:id="22">
        <w:r>
          <w:rPr>
            <w:sz w:val="22"/>
            <w:szCs w:val="22"/>
          </w:rPr>
          <w:delText xml:space="preserve">consistent </w:delText>
        </w:r>
      </w:del>
      <w:ins w:author="Unknown Author" w:date="2014-02-02T00:35:00Z" w:id="23">
        <w:r>
          <w:rPr>
            <w:sz w:val="22"/>
            <w:szCs w:val="22"/>
          </w:rPr>
          <w:t>is</w:t>
        </w:r>
      </w:ins>
      <w:ins w:author="Unknown Author" w:date="2014-02-02T00:32:00Z" w:id="24">
        <w:r>
          <w:rPr>
            <w:sz w:val="22"/>
            <w:szCs w:val="22"/>
          </w:rPr>
          <w:t xml:space="preserve"> also relatively cons</w:t>
        </w:r>
      </w:ins>
      <w:ins w:author="Unknown Author" w:date="2014-02-02T00:33:00Z" w:id="25">
        <w:r>
          <w:rPr>
            <w:sz w:val="22"/>
            <w:szCs w:val="22"/>
          </w:rPr>
          <w:t xml:space="preserve">istent over time, even though environmental conditions and social group composition are not </w:t>
        </w:r>
      </w:ins>
      <w:del w:author="Unknown Author" w:date="2014-02-02T00:33:00Z" w:id="26">
        <w:r>
          <w:rPr>
            <w:sz w:val="22"/>
            <w:szCs w:val="22"/>
          </w:rPr>
          <w:delText>between the two periods of our study (1999-2004 and 2007-2009).</w:delText>
        </w:r>
      </w:del>
      <w:del w:author="Unknown Author" w:date="2014-02-02T00:32:00Z" w:id="27">
        <w:r>
          <w:rPr>
            <w:sz w:val="22"/>
            <w:szCs w:val="22"/>
          </w:rPr>
          <w:delText xml:space="preserve"> We were able to accurately predict the number of litters produced in 2007-2009 using models that were parameterized with data from 1999-2004</w:delText>
        </w:r>
      </w:del>
      <w:r>
        <w:rPr>
          <w:sz w:val="22"/>
          <w:szCs w:val="22"/>
        </w:rPr>
        <w:t xml:space="preserve"> (Table 5). Hoary marmots do not produce multiple litters per year (Kyle et al. 2007), so the number of litters is a reasonable surrogate for the number of breeding females. </w:t>
      </w:r>
      <w:ins w:author="Unknown Author" w:date="2014-02-02T00:39:00Z" w:id="28">
        <w:r>
          <w:rPr>
            <w:sz w:val="22"/>
            <w:szCs w:val="22"/>
          </w:rPr>
          <w:t xml:space="preserve">Although hoary marmots do not appear to have evolved to be obligate biennial breeders, </w:t>
        </w:r>
      </w:ins>
      <w:ins w:author="Unknown Author" w:date="2014-02-02T00:40:00Z" w:id="29">
        <w:r>
          <w:rPr>
            <w:sz w:val="22"/>
            <w:szCs w:val="22"/>
          </w:rPr>
          <w:t>t</w:t>
        </w:r>
      </w:ins>
      <w:del w:author="Unknown Author" w:date="2014-02-02T00:40:00Z" w:id="30">
        <w:r>
          <w:rPr>
            <w:sz w:val="22"/>
            <w:szCs w:val="22"/>
          </w:rPr>
          <w:delText>T</w:delText>
        </w:r>
      </w:del>
      <w:r>
        <w:rPr>
          <w:sz w:val="22"/>
          <w:szCs w:val="22"/>
        </w:rPr>
        <w:t>his temporal consistency in breeding probability suggests tha</w:t>
      </w:r>
      <w:ins w:author="Unknown Author" w:date="2014-02-02T00:38:00Z" w:id="31">
        <w:r>
          <w:rPr>
            <w:sz w:val="22"/>
            <w:szCs w:val="22"/>
          </w:rPr>
          <w:t xml:space="preserve">t </w:t>
        </w:r>
      </w:ins>
      <w:del w:author="Unknown Author" w:date="2014-02-02T00:38:00Z" w:id="32">
        <w:r>
          <w:rPr>
            <w:sz w:val="22"/>
            <w:szCs w:val="22"/>
          </w:rPr>
          <w:delText>t</w:delText>
        </w:r>
      </w:del>
      <w:del w:author="Unknown Author" w:date="2014-02-02T00:37:00Z" w:id="33">
        <w:r>
          <w:rPr>
            <w:sz w:val="22"/>
            <w:szCs w:val="22"/>
          </w:rPr>
          <w:delText xml:space="preserve"> </w:delText>
        </w:r>
      </w:del>
      <w:r>
        <w:rPr>
          <w:sz w:val="22"/>
          <w:szCs w:val="22"/>
        </w:rPr>
        <w:t xml:space="preserve">there </w:t>
      </w:r>
      <w:ins w:author="Unknown Author" w:date="2014-02-02T00:38:00Z" w:id="34">
        <w:r>
          <w:rPr>
            <w:sz w:val="22"/>
            <w:szCs w:val="22"/>
          </w:rPr>
          <w:t>may be other</w:t>
        </w:r>
      </w:ins>
      <w:del w:author="Unknown Author" w:date="2014-02-02T00:38:00Z" w:id="35">
        <w:r>
          <w:rPr>
            <w:sz w:val="22"/>
            <w:szCs w:val="22"/>
          </w:rPr>
          <w:delText>is an</w:delText>
        </w:r>
      </w:del>
      <w:r>
        <w:rPr>
          <w:sz w:val="22"/>
          <w:szCs w:val="22"/>
        </w:rPr>
        <w:t xml:space="preserve"> intrinsic</w:t>
      </w:r>
      <w:ins w:author="Unknown Author" w:date="2014-02-02T00:38:00Z" w:id="36">
        <w:r>
          <w:rPr>
            <w:sz w:val="22"/>
            <w:szCs w:val="22"/>
          </w:rPr>
          <w:t xml:space="preserve"> or evolved</w:t>
        </w:r>
      </w:ins>
      <w:r>
        <w:rPr>
          <w:sz w:val="22"/>
          <w:szCs w:val="22"/>
        </w:rPr>
        <w:t xml:space="preserve"> constraint</w:t>
      </w:r>
      <w:ins w:author="Unknown Author" w:date="2014-02-02T00:38:00Z" w:id="37">
        <w:r>
          <w:rPr>
            <w:sz w:val="22"/>
            <w:szCs w:val="22"/>
          </w:rPr>
          <w:t>s</w:t>
        </w:r>
      </w:ins>
      <w:r>
        <w:rPr>
          <w:sz w:val="22"/>
          <w:szCs w:val="22"/>
        </w:rPr>
        <w:t xml:space="preserve"> on reproduction in hoary marmots</w:t>
      </w:r>
      <w:del w:author="Unknown Author" w:date="2014-02-02T00:40:00Z" w:id="38">
        <w:r>
          <w:rPr>
            <w:sz w:val="22"/>
            <w:szCs w:val="22"/>
          </w:rPr>
          <w:delText>, although the mechanism behind such a constraint is still unknown.</w:delText>
        </w:r>
      </w:del>
      <w:ins w:author="Unknown Author" w:date="2014-02-02T00:44:00Z" w:id="39">
        <w:r>
          <w:rPr>
            <w:sz w:val="22"/>
            <w:szCs w:val="22"/>
          </w:rPr>
          <w:t xml:space="preserve"> F</w:t>
        </w:r>
      </w:ins>
      <w:ins w:author="Unknown Author" w:date="2014-02-02T00:42:00Z" w:id="40">
        <w:r>
          <w:rPr>
            <w:sz w:val="22"/>
            <w:szCs w:val="22"/>
          </w:rPr>
          <w:t>urther investigation into the temporal and spatial extent of consistency in marmot breeding patterns</w:t>
        </w:r>
      </w:ins>
      <w:ins w:author="Unknown Author" w:date="2014-02-02T00:44:00Z" w:id="41">
        <w:r>
          <w:rPr>
            <w:sz w:val="22"/>
            <w:szCs w:val="22"/>
          </w:rPr>
          <w:t xml:space="preserve">, </w:t>
        </w:r>
      </w:ins>
      <w:ins w:author="Unknown Author" w:date="2014-02-02T00:41:00Z" w:id="42">
        <w:r>
          <w:rPr>
            <w:sz w:val="22"/>
            <w:szCs w:val="22"/>
          </w:rPr>
          <w:t xml:space="preserve">and the mechanisms </w:t>
        </w:r>
      </w:ins>
      <w:ins w:author="Unknown Author" w:date="2014-02-02T00:42:00Z" w:id="43">
        <w:r>
          <w:rPr>
            <w:sz w:val="22"/>
            <w:szCs w:val="22"/>
          </w:rPr>
          <w:t>driving this consistency</w:t>
        </w:r>
      </w:ins>
      <w:ins w:author="Unknown Author" w:date="2014-02-02T00:43:00Z" w:id="44">
        <w:r>
          <w:rPr>
            <w:sz w:val="22"/>
            <w:szCs w:val="22"/>
          </w:rPr>
          <w:t>,</w:t>
        </w:r>
      </w:ins>
      <w:ins w:author="Unknown Author" w:date="2014-02-02T00:44:00Z" w:id="45">
        <w:r>
          <w:rPr>
            <w:sz w:val="22"/>
            <w:szCs w:val="22"/>
          </w:rPr>
          <w:t xml:space="preserve"> a</w:t>
        </w:r>
      </w:ins>
      <w:ins w:author="Unknown Author" w:date="2014-02-02T00:45:00Z" w:id="46">
        <w:r>
          <w:rPr>
            <w:sz w:val="22"/>
            <w:szCs w:val="22"/>
          </w:rPr>
          <w:t>re warranted.</w:t>
        </w:r>
      </w:ins>
      <w:r>
        <w:rPr>
          <w:sz w:val="22"/>
          <w:szCs w:val="22"/>
        </w:rPr>
        <w:commentReference w:id="1"/>
      </w:r>
      <w:del w:author="Unknown Author" w:date="2014-02-02T00:40:00Z" w:id="47">
        <w:r>
          <w:rPr>
            <w:b/>
            <w:sz w:val="22"/>
            <w:szCs w:val="22"/>
          </w:rPr>
          <w:delText xml:space="preserve"> </w:delText>
        </w:r>
      </w:del>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Ecological Constraints</w:t>
      </w:r>
    </w:p>
    <w:p>
      <w:pPr>
        <w:pStyle w:val="style0"/>
        <w:spacing w:line="480" w:lineRule="auto"/>
        <w:rPr>
          <w:sz w:val="22"/>
          <w:szCs w:val="22"/>
        </w:rPr>
      </w:pPr>
      <w:r>
        <w:rPr>
          <w:sz w:val="22"/>
          <w:szCs w:val="22"/>
        </w:rPr>
        <w:tab/>
        <w:t xml:space="preserve">Breeding probability was insensitive to the depth and duration of snowpack the previous winter, as indexed by the winter PDO. Constant breeding probability could have evolved as a response to environmentally-driven variation in annual survival. Finally, a constant breeding effort may come at the expense of fecundity. This last hypothesis is consistent with our findings that average fecundity and juveniles per group declined during winters with thin snowpack (high PDO values) while breeding effort did not.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Social Constraints</w:t>
      </w:r>
    </w:p>
    <w:p>
      <w:pPr>
        <w:pStyle w:val="style0"/>
        <w:spacing w:line="480" w:lineRule="auto"/>
        <w:rPr>
          <w:sz w:val="22"/>
          <w:szCs w:val="22"/>
        </w:rPr>
      </w:pPr>
      <w:r>
        <w:rPr>
          <w:sz w:val="22"/>
          <w:szCs w:val="22"/>
        </w:rPr>
        <w:tab/>
        <w:t>Our results did not support the Social Constraint hypothesis. Complete reproductive suppression means that only one female per social group is allowed to breed (Blumstein and Armitage 1999). In hoary marmot social groups, the number of adult females per group had almost no influence on breeding probability for individual females, indicating that even partial reproductive suppression was unimportant. Social group size also had no influence on average fecundity, and was positively related to the number of juveniles born per group in a given year. When social structure was modeled using the number of adult females as a covariate instead of total group size, the results were essentially the same.</w:t>
      </w:r>
    </w:p>
    <w:p>
      <w:pPr>
        <w:pStyle w:val="style0"/>
        <w:spacing w:line="480" w:lineRule="auto"/>
        <w:rPr>
          <w:sz w:val="22"/>
          <w:szCs w:val="22"/>
        </w:rPr>
      </w:pPr>
      <w:r>
        <w:rPr>
          <w:sz w:val="22"/>
          <w:szCs w:val="22"/>
        </w:rPr>
        <w:tab/>
        <w:t xml:space="preserve">Age affects breeding success in most mammal species (Harvey and Zammuto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(Hackländer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Cost of reproduction</w:t>
      </w:r>
    </w:p>
    <w:p>
      <w:pPr>
        <w:pStyle w:val="style0"/>
        <w:spacing w:line="480" w:lineRule="auto"/>
        <w:rPr>
          <w:sz w:val="22"/>
          <w:szCs w:val="22"/>
        </w:rPr>
      </w:pPr>
      <w:r>
        <w:rPr>
          <w:sz w:val="22"/>
          <w:szCs w:val="22"/>
        </w:rPr>
        <w:tab/>
        <w:t>The seasonal activity patterns of breeding adult females in our study were consistent with those described by Barash (1980), and breeders were at an energetic disadvantage by the end of the season (Fig. 3). However, this difference did not influence future reproductive effort. It also had no measurable impact on apparent survival.  Our survival analyses are consistent with our breeding probability results, because without a high fitness cost of annual reproduction, there is no selective pressure for reproductive skipping. The average probability of apparent survival for both breeders and non-breeders declined from 0.88 to 0.55 during our study (Fig. 2), but this decline was strongly related to PDO and PDO</w:t>
      </w:r>
      <w:r>
        <w:rPr>
          <w:sz w:val="22"/>
          <w:szCs w:val="22"/>
          <w:vertAlign w:val="subscript"/>
        </w:rPr>
        <w:t>lag</w:t>
      </w:r>
      <w:r>
        <w:rPr>
          <w:sz w:val="22"/>
          <w:szCs w:val="22"/>
        </w:rPr>
        <w:t xml:space="preserve"> rather than to breeding effort, meaning that adult female survival probabilities were sensitive to winter climate and snowpack depth (Patil et al. 2013, Morrison and Hik 2007). Mortality occurs almost entirely during the winter in our study population, which means that our annual apparent survival estimates are a reasonable approximation for overwinter survival (Patil et al. 2013).</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Comparisons with other marmot species</w:t>
      </w:r>
    </w:p>
    <w:p>
      <w:pPr>
        <w:pStyle w:val="style0"/>
        <w:spacing w:line="480" w:lineRule="auto"/>
        <w:rPr>
          <w:sz w:val="22"/>
          <w:szCs w:val="22"/>
        </w:rPr>
      </w:pPr>
      <w:r>
        <w:rPr>
          <w:sz w:val="22"/>
          <w:szCs w:val="22"/>
        </w:rPr>
        <w:tab/>
        <w:t xml:space="preserve">Despite its potential importance, variation in breeding probability has received less attention than fecundity or survival in demographic studies of mammals (Ozgul et al. 2007). At a coarse scale, average breeding probability is remarkably similar across the genus </w:t>
      </w:r>
      <w:r>
        <w:rPr>
          <w:i/>
          <w:sz w:val="22"/>
          <w:szCs w:val="22"/>
        </w:rPr>
        <w:t>Marmota</w:t>
      </w:r>
      <w:r>
        <w:rPr>
          <w:sz w:val="22"/>
          <w:szCs w:val="22"/>
        </w:rPr>
        <w:t xml:space="preserve">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Armitage 2004, Griffin et al. 2007). In addition, the marmot species with the lowest reported rate of breeding success, the golden marmot (</w:t>
      </w:r>
      <w:r>
        <w:rPr>
          <w:i/>
          <w:sz w:val="22"/>
          <w:szCs w:val="22"/>
        </w:rPr>
        <w:t>Marmota caudata</w:t>
      </w:r>
      <w:r>
        <w:rPr>
          <w:sz w:val="22"/>
          <w:szCs w:val="22"/>
        </w:rPr>
        <w:t xml:space="preserve">), lives in an environment that is more arid, less productive, and at higher elevation than almost any other marmot species (Blumstein and Arnold 1998). For alpine marmots, winter weather does not affect breeding success, but body condition at the end of hibernation is important (Hackländer and Arnold 1999). Taken together, these studies support the Ecological Constraint hypothesis as a potential influence on breeding probability for the genus </w:t>
      </w:r>
      <w:r>
        <w:rPr>
          <w:i/>
          <w:sz w:val="22"/>
          <w:szCs w:val="22"/>
        </w:rPr>
        <w:t xml:space="preserve">Marmota </w:t>
      </w:r>
      <w:r>
        <w:rPr>
          <w:sz w:val="22"/>
          <w:szCs w:val="22"/>
        </w:rPr>
        <w:t>as a whole.</w:t>
      </w:r>
    </w:p>
    <w:p>
      <w:pPr>
        <w:pStyle w:val="style0"/>
        <w:spacing w:line="480" w:lineRule="auto"/>
        <w:ind w:firstLine="720" w:left="0" w:right="0"/>
        <w:rPr>
          <w:sz w:val="22"/>
          <w:szCs w:val="22"/>
        </w:rPr>
      </w:pPr>
      <w:r>
        <w:rPr>
          <w:sz w:val="22"/>
          <w:szCs w:val="22"/>
        </w:rPr>
        <w:t xml:space="preserve">It is not clear why hoary marmot breeding patterns were less sensitive to climate than those of other marmot species. Spatial variation in habitat quality can affect reproduction (Ozgul et al. 2007), so differences between social group territories could have obscured some underlying climate-related pattern. However, the amount of food naturally available to hoary marmots in our study area was not a constraint on growth, body condition, or survival. In addition, adult marmots that were fed rabbit chow </w:t>
      </w:r>
      <w:r>
        <w:rPr>
          <w:i/>
          <w:sz w:val="22"/>
          <w:szCs w:val="22"/>
        </w:rPr>
        <w:t>ad libidum</w:t>
      </w:r>
      <w:r>
        <w:rPr>
          <w:sz w:val="22"/>
          <w:szCs w:val="22"/>
        </w:rPr>
        <w:t xml:space="preserve"> over the course of a growing season did not show significant differences in mass accumulation rates or fall body mass compared to control animals, and had equivalent overwinter survival rates (T.J. Karels et al. unpublished data). Given this lack of a relationship between food availability and growth or survival, it is conceivable that hoary marmots have also evolved breeding patterns that are insensitive to the timing and abundance of food availability.</w:t>
      </w:r>
    </w:p>
    <w:p>
      <w:pPr>
        <w:pStyle w:val="style0"/>
        <w:spacing w:line="480" w:lineRule="auto"/>
        <w:ind w:firstLine="720" w:left="0" w:right="0"/>
        <w:rPr>
          <w:sz w:val="22"/>
          <w:szCs w:val="22"/>
        </w:rPr>
      </w:pPr>
      <w:r>
        <w:rPr>
          <w:sz w:val="22"/>
          <w:szCs w:val="22"/>
        </w:rPr>
        <w:t xml:space="preserve">The apparent absence of social constraints on hoary marmot reproduction was also an anomaly among marmot species. In </w:t>
      </w:r>
      <w:r>
        <w:rPr>
          <w:i/>
          <w:sz w:val="22"/>
          <w:szCs w:val="22"/>
        </w:rPr>
        <w:t xml:space="preserve">Marmota </w:t>
      </w:r>
      <w:r>
        <w:rPr>
          <w:sz w:val="22"/>
          <w:szCs w:val="22"/>
        </w:rPr>
        <w:t xml:space="preserve">and other ground-dwelling Sciurids, social complexity and breeding probability are generally negatively correlated (Armitage and Schwartz 2000, Blumstein and Armitage 1998). This pattern is most evident in alpine marmots, the most socially complex member of the genus. In alpine marmot social groups, only one dominant female is allowed to breed (Arnold 1990, Hackländer et al. 2003). However, even the dominant female’s reproductive output is reduced in large social groups, apparently due to reproductive competition with subordinates (Hackländer et al. 2003). Reproductive suppression has also been documented in yellow-bellied marmot groups, where the relationship between matriline size and reproductive rate is unimodal (Armitage and Schwartz 2000). </w:t>
      </w:r>
    </w:p>
    <w:p>
      <w:pPr>
        <w:pStyle w:val="style0"/>
        <w:spacing w:line="480" w:lineRule="auto"/>
        <w:ind w:firstLine="720" w:left="0" w:right="0"/>
        <w:rPr>
          <w:sz w:val="22"/>
          <w:szCs w:val="22"/>
        </w:rPr>
      </w:pPr>
      <w:r>
        <w:rPr>
          <w:sz w:val="22"/>
          <w:szCs w:val="22"/>
        </w:rPr>
        <w:t>Hoary marmot breeding probability may be less constrained by group size because females within a group are closely related. In alpine marmots, the dominant female is less likely to breed when subordinates are unrelated, but not when subordinates are her siblings (Hackländer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pPr>
        <w:pStyle w:val="style0"/>
        <w:spacing w:line="480" w:lineRule="auto"/>
        <w:rPr>
          <w:sz w:val="22"/>
          <w:szCs w:val="22"/>
        </w:rPr>
      </w:pPr>
      <w:r>
        <w:rPr>
          <w:sz w:val="22"/>
          <w:szCs w:val="22"/>
        </w:rPr>
        <w:tab/>
        <w:t xml:space="preserve">Another potential explanation comes from life history theory, which predicts that life history parameters with the greatest potential influence on population dynamics should be the least variable (Ozgul et al. 2007). Hoary marmots may therefore have evolved a consistent probability of breeding because breeding probability is more important, demographically, than other aspects of their life history.  </w:t>
      </w:r>
    </w:p>
    <w:p>
      <w:pPr>
        <w:pStyle w:val="style0"/>
        <w:spacing w:line="480" w:lineRule="auto"/>
        <w:rPr>
          <w:sz w:val="22"/>
          <w:szCs w:val="22"/>
        </w:rPr>
      </w:pPr>
      <w:r>
        <w:rPr>
          <w:sz w:val="22"/>
          <w:szCs w:val="22"/>
        </w:rPr>
        <w:tab/>
        <w:t>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(Patil et al. 2013). Ultimately, it may be impossible to pinpoint exactly how hoary marmot breeding patterns evolved, because a stochastic environment can select for more than one optimum life history strategy (Orzack and Tuljapurkar 2001).</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General conclusions / implications for marmot population dynamics</w:t>
      </w:r>
    </w:p>
    <w:p>
      <w:pPr>
        <w:pStyle w:val="style0"/>
        <w:spacing w:line="480" w:lineRule="auto"/>
        <w:rPr>
          <w:sz w:val="22"/>
          <w:szCs w:val="22"/>
        </w:rPr>
      </w:pPr>
      <w:r>
        <w:rPr>
          <w:b/>
          <w:sz w:val="22"/>
          <w:szCs w:val="22"/>
        </w:rPr>
        <w:tab/>
      </w:r>
      <w:r>
        <w:rPr>
          <w:sz w:val="22"/>
          <w:szCs w:val="22"/>
        </w:rPr>
        <w:t xml:space="preserve">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Allee effects have also been identified in yellow-bellied and alpine marmot populations (Armitage and Schwartz 2000, Stephens et al. 2002), and should be considered whenever effects of climate change on social animals are being studied. </w:t>
      </w:r>
    </w:p>
    <w:p>
      <w:pPr>
        <w:pStyle w:val="style0"/>
        <w:spacing w:line="480" w:lineRule="auto"/>
        <w:ind w:firstLine="720" w:left="0" w:right="0"/>
        <w:rPr>
          <w:sz w:val="22"/>
          <w:szCs w:val="22"/>
        </w:rPr>
      </w:pPr>
      <w:r>
        <w:rPr>
          <w:sz w:val="22"/>
          <w:szCs w:val="22"/>
        </w:rPr>
        <w:t xml:space="preserve">Hoary marmots are less conservative in their breeding habits than previously believed. More generally, obligate biennial breeding is probably less common in </w:t>
      </w:r>
      <w:r>
        <w:rPr>
          <w:i/>
          <w:sz w:val="22"/>
          <w:szCs w:val="22"/>
        </w:rPr>
        <w:t>Marmota</w:t>
      </w:r>
      <w:r>
        <w:rPr>
          <w:sz w:val="22"/>
          <w:szCs w:val="22"/>
        </w:rPr>
        <w:t>, and in arctic/alpine fauna, than previous research suggests (see Griffin et al. 2007). Accurate characterizations of species' life histories are essential for understanding how climate change and other factors can influence population dynamics, and for predicting future population trends (Winkler and Dunn 2002, Jiguet et al. 2007). The evidence for biennial breeding and other unusual life-histories traits should therefore be re-examined.</w:t>
      </w:r>
    </w:p>
    <w:p>
      <w:pPr>
        <w:pStyle w:val="style0"/>
        <w:spacing w:line="480" w:lineRule="auto"/>
        <w:ind w:firstLine="720" w:left="0" w:right="0"/>
        <w:rPr>
          <w:sz w:val="22"/>
          <w:szCs w:val="22"/>
        </w:rPr>
      </w:pPr>
      <w:r>
        <w:rPr>
          <w:sz w:val="22"/>
          <w:szCs w:val="22"/>
        </w:rPr>
      </w:r>
    </w:p>
    <w:p>
      <w:pPr>
        <w:pStyle w:val="style0"/>
        <w:spacing w:line="480" w:lineRule="auto"/>
        <w:rPr>
          <w:rFonts w:cs="TimesNewRoman" w:eastAsia="TimesNewRoman"/>
          <w:b/>
          <w:bCs/>
          <w:sz w:val="22"/>
          <w:szCs w:val="22"/>
          <w:lang w:eastAsia="en-US"/>
        </w:rPr>
      </w:pPr>
      <w:r>
        <w:rPr>
          <w:rFonts w:cs="TimesNewRoman" w:eastAsia="TimesNewRoman"/>
          <w:b/>
          <w:bCs/>
          <w:sz w:val="22"/>
          <w:szCs w:val="22"/>
          <w:lang w:eastAsia="en-US"/>
        </w:rPr>
        <w:t>Acknowledgements</w:t>
      </w:r>
    </w:p>
    <w:p>
      <w:pPr>
        <w:pStyle w:val="style0"/>
        <w:spacing w:line="480" w:lineRule="auto"/>
        <w:rPr>
          <w:rFonts w:cs="TimesNewRoman" w:eastAsia="TimesNewRoman"/>
          <w:sz w:val="22"/>
          <w:szCs w:val="22"/>
          <w:lang w:eastAsia="en-US"/>
        </w:rPr>
      </w:pPr>
      <w:r>
        <w:rPr>
          <w:rFonts w:cs="TimesNewRoman" w:eastAsia="TimesNewRoman"/>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Welfare Committee. </w:t>
      </w:r>
    </w:p>
    <w:p>
      <w:pPr>
        <w:pStyle w:val="style0"/>
        <w:spacing w:line="480" w:lineRule="auto"/>
        <w:ind w:firstLine="720" w:left="0" w:right="0"/>
        <w:rPr>
          <w:sz w:val="22"/>
          <w:szCs w:val="22"/>
        </w:rPr>
      </w:pPr>
      <w:r>
        <w:rPr>
          <w:sz w:val="22"/>
          <w:szCs w:val="22"/>
        </w:rPr>
      </w:r>
    </w:p>
    <w:p>
      <w:pPr>
        <w:pStyle w:val="style0"/>
        <w:widowControl w:val="false"/>
        <w:spacing w:line="480" w:lineRule="auto"/>
        <w:ind w:hanging="720" w:left="720" w:right="0"/>
        <w:rPr>
          <w:b/>
          <w:sz w:val="22"/>
          <w:szCs w:val="22"/>
        </w:rPr>
      </w:pPr>
      <w:r>
        <w:rPr>
          <w:b/>
          <w:sz w:val="22"/>
          <w:szCs w:val="22"/>
        </w:rPr>
        <w:t>Literature Cited</w:t>
      </w:r>
    </w:p>
    <w:p>
      <w:pPr>
        <w:pStyle w:val="style0"/>
        <w:widowControl w:val="false"/>
        <w:spacing w:line="480" w:lineRule="auto"/>
        <w:ind w:hanging="720" w:left="720" w:right="0"/>
        <w:rPr>
          <w:sz w:val="22"/>
          <w:szCs w:val="22"/>
        </w:rPr>
      </w:pPr>
      <w:r>
        <w:rPr>
          <w:sz w:val="22"/>
          <w:szCs w:val="22"/>
        </w:rPr>
        <w:t>Akaike, H. et al. 1973. Second international symposium on information theory. - Information Theory and an Extension of the Maximum Likelihood Principle. Akademiai Kiado: Budapest. P 199-213.</w:t>
      </w:r>
    </w:p>
    <w:p>
      <w:pPr>
        <w:pStyle w:val="style0"/>
        <w:widowControl w:val="false"/>
        <w:spacing w:line="480" w:lineRule="auto"/>
        <w:ind w:hanging="720" w:left="720" w:right="0"/>
        <w:rPr>
          <w:rFonts w:cs="Lohit Hindi"/>
          <w:sz w:val="22"/>
          <w:szCs w:val="22"/>
        </w:rPr>
      </w:pPr>
      <w:r>
        <w:rPr>
          <w:rFonts w:cs="Lohit Hindi"/>
          <w:sz w:val="22"/>
          <w:szCs w:val="22"/>
        </w:rPr>
        <w:t>Anderson, D. 2008. Model based inference in the life sciences: a primer on evidence. - Springer Verlag.</w:t>
      </w:r>
    </w:p>
    <w:p>
      <w:pPr>
        <w:pStyle w:val="style0"/>
        <w:widowControl w:val="false"/>
        <w:spacing w:line="480" w:lineRule="auto"/>
        <w:ind w:hanging="720" w:left="720" w:right="0"/>
        <w:rPr>
          <w:sz w:val="22"/>
          <w:szCs w:val="22"/>
        </w:rPr>
      </w:pPr>
      <w:r>
        <w:rPr>
          <w:sz w:val="22"/>
          <w:szCs w:val="22"/>
        </w:rPr>
        <w:t>Armitage, K. B. and Schwartz, O. A. 2000. Social enhancement of fitness in yellow-bellied marmots. – Proc. Natl. Acad. Sci. USA 97: 12149-12152.</w:t>
      </w:r>
    </w:p>
    <w:p>
      <w:pPr>
        <w:pStyle w:val="style0"/>
        <w:widowControl w:val="false"/>
        <w:spacing w:line="480" w:lineRule="auto"/>
        <w:ind w:hanging="720" w:left="720" w:right="0"/>
        <w:rPr>
          <w:sz w:val="22"/>
          <w:szCs w:val="22"/>
        </w:rPr>
      </w:pPr>
      <w:r>
        <w:rPr>
          <w:sz w:val="22"/>
          <w:szCs w:val="22"/>
        </w:rPr>
        <w:t>Arnold, W. 1990. The evolution of marmot sociality: II. Costs and benefits of joint hibernation. – Behav. Ecol. Sociobiol. 27: 239-246.</w:t>
      </w:r>
    </w:p>
    <w:p>
      <w:pPr>
        <w:pStyle w:val="style0"/>
        <w:widowControl w:val="false"/>
        <w:spacing w:line="480" w:lineRule="auto"/>
        <w:ind w:hanging="720" w:left="720" w:right="0"/>
        <w:rPr>
          <w:sz w:val="22"/>
          <w:szCs w:val="22"/>
        </w:rPr>
      </w:pPr>
      <w:r>
        <w:rPr>
          <w:sz w:val="22"/>
          <w:szCs w:val="22"/>
        </w:rPr>
        <w:t>Barash, D. P. 1974. The social behaviour of the hoary marmot (</w:t>
      </w:r>
      <w:r>
        <w:rPr>
          <w:i/>
          <w:sz w:val="22"/>
          <w:szCs w:val="22"/>
        </w:rPr>
        <w:t>Marmota caligata</w:t>
      </w:r>
      <w:r>
        <w:rPr>
          <w:sz w:val="22"/>
          <w:szCs w:val="22"/>
        </w:rPr>
        <w:t>). - Anim. Behav. 22: 256-261.</w:t>
      </w:r>
    </w:p>
    <w:p>
      <w:pPr>
        <w:pStyle w:val="style0"/>
        <w:widowControl w:val="false"/>
        <w:spacing w:line="480" w:lineRule="auto"/>
        <w:ind w:hanging="720" w:left="720" w:right="0"/>
        <w:rPr>
          <w:sz w:val="22"/>
          <w:szCs w:val="22"/>
        </w:rPr>
      </w:pPr>
      <w:r>
        <w:rPr>
          <w:sz w:val="22"/>
          <w:szCs w:val="22"/>
        </w:rPr>
        <w:t>Barash, D. P. 1975. Ecology of paternal behavior in the hoary marmot (</w:t>
      </w:r>
      <w:r>
        <w:rPr>
          <w:i/>
          <w:sz w:val="22"/>
          <w:szCs w:val="22"/>
        </w:rPr>
        <w:t>Marmota caligata</w:t>
      </w:r>
      <w:r>
        <w:rPr>
          <w:sz w:val="22"/>
          <w:szCs w:val="22"/>
        </w:rPr>
        <w:t>): An evolutionary interpretation. – J. Mammal. 56: 61618.</w:t>
      </w:r>
    </w:p>
    <w:p>
      <w:pPr>
        <w:pStyle w:val="style0"/>
        <w:widowControl w:val="false"/>
        <w:spacing w:line="480" w:lineRule="auto"/>
        <w:ind w:hanging="720" w:left="720" w:right="0"/>
        <w:rPr>
          <w:sz w:val="22"/>
          <w:szCs w:val="22"/>
        </w:rPr>
      </w:pPr>
      <w:r>
        <w:rPr>
          <w:sz w:val="22"/>
          <w:szCs w:val="22"/>
        </w:rPr>
        <w:t>Barash, D. P. 1980. The influence of reproductive status on foraging by hoary marmots (</w:t>
      </w:r>
      <w:r>
        <w:rPr>
          <w:i/>
          <w:sz w:val="22"/>
          <w:szCs w:val="22"/>
        </w:rPr>
        <w:t>Marmota caligata</w:t>
      </w:r>
      <w:r>
        <w:rPr>
          <w:sz w:val="22"/>
          <w:szCs w:val="22"/>
        </w:rPr>
        <w:t>). – Behav. Ecol. and Sociobiol. 7: 201-205.</w:t>
      </w:r>
    </w:p>
    <w:p>
      <w:pPr>
        <w:pStyle w:val="style0"/>
        <w:widowControl w:val="false"/>
        <w:spacing w:line="480" w:lineRule="auto"/>
        <w:ind w:hanging="720" w:left="720" w:right="0"/>
        <w:rPr>
          <w:sz w:val="22"/>
          <w:szCs w:val="22"/>
        </w:rPr>
      </w:pPr>
      <w:r>
        <w:rPr>
          <w:sz w:val="22"/>
          <w:szCs w:val="22"/>
        </w:rPr>
        <w:t xml:space="preserve">Bates, D, Maechler, M. and Bolker, B. 2012. lme4: Linear mixed-effects models using S4 classes. R package version 0.999999-0. </w:t>
      </w:r>
      <w:hyperlink r:id="rId3">
        <w:r>
          <w:rPr>
            <w:rStyle w:val="style19"/>
            <w:sz w:val="22"/>
            <w:szCs w:val="22"/>
          </w:rPr>
          <w:t>http://CRAN.R-project.org/package=lme4</w:t>
        </w:r>
      </w:hyperlink>
      <w:r>
        <w:rPr>
          <w:sz w:val="22"/>
          <w:szCs w:val="22"/>
        </w:rPr>
        <w:t>.</w:t>
      </w:r>
    </w:p>
    <w:p>
      <w:pPr>
        <w:pStyle w:val="style0"/>
        <w:widowControl w:val="false"/>
        <w:suppressLineNumbers/>
        <w:spacing w:line="480" w:lineRule="auto"/>
        <w:ind w:hanging="720" w:left="720" w:right="0"/>
        <w:rPr>
          <w:rFonts w:cs="Lohit Hindi"/>
          <w:sz w:val="22"/>
          <w:szCs w:val="22"/>
        </w:rPr>
      </w:pPr>
      <w:r>
        <w:rPr>
          <w:sz w:val="22"/>
          <w:szCs w:val="22"/>
        </w:rPr>
        <w:t xml:space="preserve">Benton, T. G., Grant, A. and Clutton-Brock, T. H. 1995. Does environmental stochasticity </w:t>
      </w:r>
      <w:r>
        <w:rPr>
          <w:rFonts w:cs="Lohit Hindi"/>
          <w:sz w:val="22"/>
          <w:szCs w:val="22"/>
        </w:rPr>
        <w:t>matter? Analysis of red deer life-histories on Rum. – Evol. Ecol. 9: 559–574.</w:t>
      </w:r>
    </w:p>
    <w:p>
      <w:pPr>
        <w:pStyle w:val="style0"/>
        <w:widowControl w:val="false"/>
        <w:spacing w:line="480" w:lineRule="auto"/>
        <w:ind w:hanging="720" w:left="720" w:right="0"/>
        <w:rPr>
          <w:sz w:val="22"/>
          <w:szCs w:val="22"/>
        </w:rPr>
      </w:pPr>
      <w:r>
        <w:rPr>
          <w:sz w:val="22"/>
          <w:szCs w:val="22"/>
        </w:rPr>
        <w:t>Blumstein, D. T. and Armitage, K. 1998. Life history consequences of social complexity a comparative study of ground-dwelling sciurids. – Behav. Ecol. 9: 8-19.</w:t>
      </w:r>
    </w:p>
    <w:p>
      <w:pPr>
        <w:pStyle w:val="style0"/>
        <w:widowControl w:val="false"/>
        <w:spacing w:line="480" w:lineRule="auto"/>
        <w:ind w:hanging="720" w:left="720" w:right="0"/>
        <w:rPr>
          <w:sz w:val="22"/>
          <w:szCs w:val="22"/>
        </w:rPr>
      </w:pPr>
      <w:r>
        <w:rPr>
          <w:sz w:val="22"/>
          <w:szCs w:val="22"/>
        </w:rPr>
        <w:t>Blumstein, D. T. and Arnold, W. 1998. Ecology and social behavior of golden marmots (</w:t>
      </w:r>
      <w:r>
        <w:rPr>
          <w:i/>
          <w:sz w:val="22"/>
          <w:szCs w:val="22"/>
        </w:rPr>
        <w:t>Marmota caudata aurea</w:t>
      </w:r>
      <w:r>
        <w:rPr>
          <w:sz w:val="22"/>
          <w:szCs w:val="22"/>
        </w:rPr>
        <w:t>). – J. Mammal. 79: 87886.</w:t>
      </w:r>
    </w:p>
    <w:p>
      <w:pPr>
        <w:pStyle w:val="style0"/>
        <w:widowControl w:val="false"/>
        <w:spacing w:line="480" w:lineRule="auto"/>
        <w:ind w:hanging="720" w:left="720" w:right="0"/>
        <w:rPr>
          <w:sz w:val="22"/>
          <w:szCs w:val="22"/>
        </w:rPr>
      </w:pPr>
      <w:r>
        <w:rPr>
          <w:sz w:val="22"/>
          <w:szCs w:val="22"/>
        </w:rPr>
        <w:t>Blumstein, D. T. and Armitage, K. B. 1999. Cooperative breeding in marmots. – Oikos 84: 369-382.</w:t>
      </w:r>
    </w:p>
    <w:p>
      <w:pPr>
        <w:pStyle w:val="style0"/>
        <w:widowControl w:val="false"/>
        <w:suppressLineNumbers/>
        <w:spacing w:line="480" w:lineRule="auto"/>
        <w:ind w:hanging="720" w:left="720" w:right="0"/>
        <w:rPr>
          <w:rFonts w:cs="Lohit Hindi"/>
          <w:sz w:val="22"/>
          <w:szCs w:val="22"/>
        </w:rPr>
      </w:pPr>
      <w:r>
        <w:rPr>
          <w:rFonts w:cs="Lohit Hindi"/>
          <w:sz w:val="22"/>
          <w:szCs w:val="22"/>
        </w:rPr>
        <w:t>Bolker, B. M., Brooks, M. E., Clark, C. J., Geange, S. W., Poulsen, J. R., Stevens, M. H. H. and White, J. S. S. 2009. Generalized linear mixed models: a practical guide for ecology and evolution. - Trends in Ecology &amp; Evolution 24: 127–135.</w:t>
      </w:r>
    </w:p>
    <w:p>
      <w:pPr>
        <w:pStyle w:val="style0"/>
        <w:widowControl w:val="false"/>
        <w:spacing w:line="480" w:lineRule="auto"/>
        <w:ind w:hanging="720" w:left="720" w:right="0"/>
        <w:rPr>
          <w:sz w:val="22"/>
          <w:szCs w:val="22"/>
        </w:rPr>
      </w:pPr>
      <w:r>
        <w:rPr>
          <w:sz w:val="22"/>
          <w:szCs w:val="22"/>
        </w:rPr>
        <w:t>Bryant, A. A. 2005. Reproductive rates of wild and captive Vancouver Island marmots (</w:t>
      </w:r>
      <w:r>
        <w:rPr>
          <w:i/>
          <w:sz w:val="22"/>
          <w:szCs w:val="22"/>
        </w:rPr>
        <w:t>Marmota vancouverensis</w:t>
      </w:r>
      <w:r>
        <w:rPr>
          <w:sz w:val="22"/>
          <w:szCs w:val="22"/>
        </w:rPr>
        <w:t>). – Can. J. Zool. 83: 664-673.</w:t>
      </w:r>
    </w:p>
    <w:p>
      <w:pPr>
        <w:pStyle w:val="style0"/>
        <w:widowControl w:val="false"/>
        <w:spacing w:line="480" w:lineRule="auto"/>
        <w:ind w:hanging="720" w:left="720" w:right="0"/>
        <w:rPr>
          <w:sz w:val="22"/>
          <w:szCs w:val="22"/>
        </w:rPr>
      </w:pPr>
      <w:r>
        <w:rPr>
          <w:sz w:val="22"/>
          <w:szCs w:val="22"/>
        </w:rPr>
        <w:t>Burnham, K. P. and Anderson, D. R. 2002. Model selection and multimodel inference: a practical information-theoretic approach. - Springer Verlag.</w:t>
      </w:r>
    </w:p>
    <w:p>
      <w:pPr>
        <w:pStyle w:val="style0"/>
        <w:widowControl w:val="false"/>
        <w:spacing w:line="480" w:lineRule="auto"/>
        <w:ind w:hanging="720" w:left="720" w:right="0"/>
        <w:rPr>
          <w:sz w:val="22"/>
          <w:szCs w:val="22"/>
        </w:rPr>
      </w:pPr>
      <w:r>
        <w:rPr>
          <w:sz w:val="22"/>
          <w:szCs w:val="22"/>
        </w:rPr>
        <w:t>Chastel, O. 1995. Influence of reproductive success on breeding frequency in four southern petrels. - Ibis 137: 360-363.</w:t>
      </w:r>
    </w:p>
    <w:p>
      <w:pPr>
        <w:pStyle w:val="style0"/>
        <w:widowControl w:val="false"/>
        <w:suppressLineNumbers/>
        <w:spacing w:line="480" w:lineRule="auto"/>
        <w:ind w:hanging="720" w:left="720" w:right="0"/>
        <w:rPr>
          <w:rFonts w:cs="Lohit Hindi"/>
          <w:sz w:val="22"/>
          <w:szCs w:val="22"/>
        </w:rPr>
      </w:pPr>
      <w:r>
        <w:rPr>
          <w:rFonts w:cs="Lohit Hindi"/>
          <w:sz w:val="22"/>
          <w:szCs w:val="22"/>
        </w:rPr>
        <w:t>Choquet, R., Lebreton, J. D., Gimenez, O., Reboulet, A. M. and Pradel, R. 2009. U CARE: Utilities for performing goodness of fit tests and manipulating CApture–REcapture data. - Ecography 32: 1071–1074.</w:t>
      </w:r>
    </w:p>
    <w:p>
      <w:pPr>
        <w:pStyle w:val="style0"/>
        <w:widowControl w:val="false"/>
        <w:spacing w:line="480" w:lineRule="auto"/>
        <w:ind w:hanging="720" w:left="720" w:right="0"/>
        <w:rPr>
          <w:sz w:val="22"/>
          <w:szCs w:val="22"/>
        </w:rPr>
      </w:pPr>
      <w:r>
        <w:rPr>
          <w:sz w:val="22"/>
          <w:szCs w:val="22"/>
        </w:rPr>
        <w:t>Cohen, J. 1988. Statistical power analysis for the behavioral sciences. - Lawrence Erlbaum.</w:t>
      </w:r>
    </w:p>
    <w:p>
      <w:pPr>
        <w:pStyle w:val="style0"/>
        <w:widowControl w:val="false"/>
        <w:spacing w:line="480" w:lineRule="auto"/>
        <w:ind w:hanging="720" w:left="720" w:right="0"/>
        <w:rPr>
          <w:sz w:val="22"/>
          <w:szCs w:val="22"/>
        </w:rPr>
      </w:pPr>
      <w:r>
        <w:rPr>
          <w:sz w:val="22"/>
          <w:szCs w:val="22"/>
        </w:rPr>
        <w:t>Dane, B. 2002. Retention of offspring in a wild population of ungulates. - Behaviour 139: 1-21.</w:t>
      </w:r>
    </w:p>
    <w:p>
      <w:pPr>
        <w:pStyle w:val="style0"/>
        <w:widowControl w:val="false"/>
        <w:suppressLineNumbers/>
        <w:spacing w:line="480" w:lineRule="auto"/>
        <w:ind w:hanging="720" w:left="720" w:right="0"/>
        <w:rPr>
          <w:rFonts w:cs="Lohit Hindi"/>
          <w:sz w:val="22"/>
          <w:szCs w:val="22"/>
        </w:rPr>
      </w:pPr>
      <w:r>
        <w:rPr>
          <w:rFonts w:cs="Lohit Hindi"/>
          <w:sz w:val="22"/>
          <w:szCs w:val="22"/>
        </w:rPr>
        <w:t>Griffin, S. C., Taper, M. L. and Mills, L. S. 2007. Female olympic marmots (</w:t>
      </w:r>
      <w:r>
        <w:rPr>
          <w:rFonts w:cs="Lohit Hindi"/>
          <w:i/>
          <w:sz w:val="22"/>
          <w:szCs w:val="22"/>
        </w:rPr>
        <w:t>Marmota olympus</w:t>
      </w:r>
      <w:r>
        <w:rPr>
          <w:rFonts w:cs="Lohit Hindi"/>
          <w:sz w:val="22"/>
          <w:szCs w:val="22"/>
        </w:rPr>
        <w:t>) reproduce in consecutive years. – Am. Midl. Nat. 158: 221–225.</w:t>
      </w:r>
    </w:p>
    <w:p>
      <w:pPr>
        <w:pStyle w:val="style0"/>
        <w:widowControl w:val="false"/>
        <w:spacing w:line="480" w:lineRule="auto"/>
        <w:ind w:hanging="720" w:left="720" w:right="0"/>
        <w:rPr>
          <w:sz w:val="22"/>
          <w:szCs w:val="22"/>
        </w:rPr>
      </w:pPr>
      <w:r>
        <w:rPr>
          <w:sz w:val="22"/>
          <w:szCs w:val="22"/>
        </w:rPr>
        <w:t>Hackländer, K. and Arnold, W. 1999. Male-caused failure of female reproduction and its adaptive value in alpine marmots (</w:t>
      </w:r>
      <w:r>
        <w:rPr>
          <w:i/>
          <w:sz w:val="22"/>
          <w:szCs w:val="22"/>
        </w:rPr>
        <w:t>Marmota marmota</w:t>
      </w:r>
      <w:r>
        <w:rPr>
          <w:sz w:val="22"/>
          <w:szCs w:val="22"/>
        </w:rPr>
        <w:t>). – Behav. Ecol. 10: 592-597.</w:t>
      </w:r>
    </w:p>
    <w:p>
      <w:pPr>
        <w:pStyle w:val="style0"/>
        <w:widowControl w:val="false"/>
        <w:suppressLineNumbers/>
        <w:spacing w:line="480" w:lineRule="auto"/>
        <w:ind w:hanging="720" w:left="720" w:right="0"/>
        <w:rPr>
          <w:rFonts w:cs="Lohit Hindi"/>
          <w:sz w:val="22"/>
          <w:szCs w:val="22"/>
        </w:rPr>
      </w:pPr>
      <w:r>
        <w:rPr>
          <w:rFonts w:cs="Lohit Hindi"/>
          <w:sz w:val="22"/>
          <w:szCs w:val="22"/>
        </w:rPr>
        <w:t xml:space="preserve">Hackländer, K., Möstl, E. and Arnold, W. 2003. Reproductive suppression in female Alpine marmots, </w:t>
      </w:r>
      <w:r>
        <w:rPr>
          <w:rFonts w:cs="Lohit Hindi"/>
          <w:i/>
          <w:sz w:val="22"/>
          <w:szCs w:val="22"/>
        </w:rPr>
        <w:t>Marmota</w:t>
      </w:r>
      <w:r>
        <w:rPr>
          <w:rFonts w:cs="Lohit Hindi"/>
          <w:sz w:val="22"/>
          <w:szCs w:val="22"/>
        </w:rPr>
        <w:t xml:space="preserve"> </w:t>
      </w:r>
      <w:r>
        <w:rPr>
          <w:rFonts w:cs="Lohit Hindi"/>
          <w:i/>
          <w:sz w:val="22"/>
          <w:szCs w:val="22"/>
        </w:rPr>
        <w:t>marmota</w:t>
      </w:r>
      <w:r>
        <w:rPr>
          <w:rFonts w:cs="Lohit Hindi"/>
          <w:sz w:val="22"/>
          <w:szCs w:val="22"/>
        </w:rPr>
        <w:t>. – Anim. Behav. 65: 1133–1140.</w:t>
      </w:r>
    </w:p>
    <w:p>
      <w:pPr>
        <w:pStyle w:val="style0"/>
        <w:widowControl w:val="false"/>
        <w:spacing w:line="480" w:lineRule="auto"/>
        <w:ind w:hanging="720" w:left="720" w:right="0"/>
        <w:rPr>
          <w:sz w:val="22"/>
          <w:szCs w:val="22"/>
        </w:rPr>
      </w:pPr>
      <w:r>
        <w:rPr>
          <w:sz w:val="22"/>
          <w:szCs w:val="22"/>
        </w:rPr>
        <w:t>Hansen, R. 1975. Foods of the hoary marmot on Kenai Peninsula, Alaska. – Am. Mid. Nat. 94: 348-353.</w:t>
      </w:r>
    </w:p>
    <w:p>
      <w:pPr>
        <w:pStyle w:val="style0"/>
        <w:widowControl w:val="false"/>
        <w:spacing w:line="480" w:lineRule="auto"/>
        <w:ind w:hanging="720" w:left="720" w:right="0"/>
        <w:rPr>
          <w:sz w:val="22"/>
          <w:szCs w:val="22"/>
        </w:rPr>
      </w:pPr>
      <w:r>
        <w:rPr>
          <w:sz w:val="22"/>
          <w:szCs w:val="22"/>
        </w:rPr>
        <w:t>Harvey, P. H. and Zammuto, R. M. 1985. Patterns of mortality and age at first reproduction in natural populations of mammals. Nature 315: 319-320.</w:t>
      </w:r>
    </w:p>
    <w:p>
      <w:pPr>
        <w:pStyle w:val="style0"/>
        <w:widowControl w:val="false"/>
        <w:suppressLineNumbers/>
        <w:spacing w:line="480" w:lineRule="auto"/>
        <w:ind w:hanging="720" w:left="720" w:right="0"/>
        <w:rPr>
          <w:rFonts w:cs="Lohit Hindi"/>
          <w:sz w:val="22"/>
          <w:szCs w:val="22"/>
        </w:rPr>
      </w:pPr>
      <w:r>
        <w:rPr>
          <w:rFonts w:cs="Lohit Hindi"/>
          <w:sz w:val="22"/>
          <w:szCs w:val="22"/>
        </w:rPr>
        <w:t xml:space="preserve">Heezik, Y. M. V., Seddon, P. J., Cooper, J. and Plös, A. L. 1994. Interrelationships between breeding frequency, timing and outcome in King Penguins </w:t>
      </w:r>
      <w:r>
        <w:rPr>
          <w:rFonts w:cs="Lohit Hindi"/>
          <w:i/>
          <w:iCs/>
          <w:sz w:val="22"/>
          <w:szCs w:val="22"/>
        </w:rPr>
        <w:t>Aptenodytes patagonicus:</w:t>
      </w:r>
      <w:r>
        <w:rPr>
          <w:rFonts w:cs="Lohit Hindi"/>
          <w:sz w:val="22"/>
          <w:szCs w:val="22"/>
        </w:rPr>
        <w:t xml:space="preserve"> are King Penguins biennial breeders? - Ibis 136: 279–284.</w:t>
      </w:r>
    </w:p>
    <w:p>
      <w:pPr>
        <w:pStyle w:val="style0"/>
        <w:widowControl w:val="false"/>
        <w:spacing w:line="480" w:lineRule="auto"/>
        <w:ind w:hanging="720" w:left="720" w:right="0"/>
        <w:rPr>
          <w:sz w:val="22"/>
          <w:szCs w:val="22"/>
        </w:rPr>
      </w:pPr>
      <w:r>
        <w:rPr>
          <w:sz w:val="22"/>
          <w:szCs w:val="22"/>
        </w:rPr>
        <w:t>Holmes, W. G. 1984. The ecological basis of monogamy in Alaskan hoary marmots. –In: Murie, O. and Michener, G. R. (eds.), University of Nebraska Press, pp. 250-274.</w:t>
      </w:r>
    </w:p>
    <w:p>
      <w:pPr>
        <w:pStyle w:val="style0"/>
        <w:widowControl w:val="false"/>
        <w:suppressLineNumbers/>
        <w:spacing w:line="480" w:lineRule="auto"/>
        <w:ind w:hanging="720" w:left="720" w:right="0"/>
        <w:rPr>
          <w:rFonts w:cs="Lohit Hindi"/>
          <w:sz w:val="22"/>
          <w:szCs w:val="22"/>
        </w:rPr>
      </w:pPr>
      <w:r>
        <w:rPr>
          <w:rFonts w:cs="Lohit Hindi"/>
          <w:sz w:val="22"/>
          <w:szCs w:val="22"/>
        </w:rPr>
        <w:t>Jiguet, F., Gadot, A. S., Julliard, R., Newson, S. E. and Couvet, D. 2007. Climate envelope, life history traits and the resilience of birds facing global change. – Glob. Change Biol. 13: 1672–1684.</w:t>
      </w:r>
    </w:p>
    <w:p>
      <w:pPr>
        <w:pStyle w:val="style0"/>
        <w:widowControl w:val="false"/>
        <w:spacing w:line="480" w:lineRule="auto"/>
        <w:ind w:hanging="720" w:left="720" w:right="0"/>
        <w:rPr>
          <w:sz w:val="22"/>
          <w:szCs w:val="22"/>
        </w:rPr>
      </w:pPr>
      <w:r>
        <w:rPr>
          <w:sz w:val="22"/>
          <w:szCs w:val="22"/>
        </w:rPr>
        <w:t>Jouventin, P. and Dobson, F. S. 2002. Why breed every other year? The case of albatrosses. – Proc. Roy. Soc. Lond. B. Biol. 269: 1955-1961.</w:t>
      </w:r>
    </w:p>
    <w:p>
      <w:pPr>
        <w:pStyle w:val="style0"/>
        <w:widowControl w:val="false"/>
        <w:spacing w:line="480" w:lineRule="auto"/>
        <w:ind w:hanging="720" w:left="720" w:right="0"/>
        <w:rPr>
          <w:sz w:val="22"/>
          <w:szCs w:val="22"/>
        </w:rPr>
      </w:pPr>
      <w:r>
        <w:rPr>
          <w:sz w:val="22"/>
          <w:szCs w:val="22"/>
        </w:rPr>
        <w:t>Kenward, R. and Hodder, K. 1996. Ranges V: an analysis system for biological location data. - Dorset: Institute of Terrestrial Ecology.</w:t>
      </w:r>
    </w:p>
    <w:p>
      <w:pPr>
        <w:pStyle w:val="style0"/>
        <w:widowControl w:val="false"/>
        <w:suppressLineNumbers/>
        <w:spacing w:line="480" w:lineRule="auto"/>
        <w:ind w:hanging="720" w:left="720" w:right="0"/>
        <w:rPr>
          <w:rFonts w:cs="Lohit Hindi"/>
          <w:sz w:val="22"/>
          <w:szCs w:val="22"/>
        </w:rPr>
      </w:pPr>
      <w:r>
        <w:rPr>
          <w:rFonts w:cs="Lohit Hindi"/>
          <w:sz w:val="22"/>
          <w:szCs w:val="22"/>
        </w:rPr>
        <w:t>Kyle, C. J., Karels, T. J., Davis, C. S., Mebs, S., Clark, B., Strobeck, C. and Hik, D. S. 2007. Social structure and facultative mating systems of hoary marmots (</w:t>
      </w:r>
      <w:r>
        <w:rPr>
          <w:rFonts w:cs="Lohit Hindi"/>
          <w:i/>
          <w:sz w:val="22"/>
          <w:szCs w:val="22"/>
        </w:rPr>
        <w:t>Marmota caligata</w:t>
      </w:r>
      <w:r>
        <w:rPr>
          <w:rFonts w:cs="Lohit Hindi"/>
          <w:sz w:val="22"/>
          <w:szCs w:val="22"/>
        </w:rPr>
        <w:t>). – Mol. Ecol. 16: 1245–1255.</w:t>
      </w:r>
    </w:p>
    <w:p>
      <w:pPr>
        <w:pStyle w:val="style0"/>
        <w:widowControl w:val="false"/>
        <w:spacing w:line="480" w:lineRule="auto"/>
        <w:ind w:hanging="720" w:left="720" w:right="0"/>
        <w:rPr>
          <w:sz w:val="22"/>
          <w:szCs w:val="22"/>
        </w:rPr>
      </w:pPr>
      <w:r>
        <w:rPr>
          <w:sz w:val="22"/>
          <w:szCs w:val="22"/>
        </w:rPr>
        <w:t>Laake, J. and Rexstad, E. 2007. RMark—an alternative approach to building linear models. - Appendix C in Cooch, E. and G. White, editors. Program MARK: a gentle introduction http://www. phidot. org/software/mark/docs/book.</w:t>
      </w:r>
    </w:p>
    <w:p>
      <w:pPr>
        <w:pStyle w:val="style0"/>
        <w:widowControl w:val="false"/>
        <w:suppressLineNumbers/>
        <w:spacing w:line="480" w:lineRule="auto"/>
        <w:ind w:hanging="720" w:left="720" w:right="0"/>
        <w:rPr>
          <w:rFonts w:cs="Lohit Hindi"/>
          <w:sz w:val="22"/>
          <w:szCs w:val="22"/>
        </w:rPr>
      </w:pPr>
      <w:r>
        <w:rPr>
          <w:rFonts w:cs="Lohit Hindi"/>
          <w:sz w:val="22"/>
          <w:szCs w:val="22"/>
        </w:rPr>
        <w:t>Lebreton, J.-D., Burnham, K. P., Clobert, J. and Anderson, D. R. 1992. Modeling survival and testing biological hypotheses using marked animals: A unified approach with case studies. – Ecol. Monogr. 62: 67.</w:t>
      </w:r>
    </w:p>
    <w:p>
      <w:pPr>
        <w:pStyle w:val="style0"/>
        <w:widowControl w:val="false"/>
        <w:suppressLineNumbers/>
        <w:spacing w:line="480" w:lineRule="auto"/>
        <w:ind w:hanging="720" w:left="720" w:right="0"/>
        <w:rPr>
          <w:rFonts w:cs="Lohit Hindi"/>
          <w:sz w:val="22"/>
          <w:szCs w:val="22"/>
        </w:rPr>
      </w:pPr>
      <w:r>
        <w:rPr>
          <w:rFonts w:cs="Lohit Hindi"/>
          <w:sz w:val="22"/>
          <w:szCs w:val="22"/>
        </w:rPr>
        <w:t>Mantua, N. J., Hare, S. R., Zhang, Y., Wallace, J. M. and Francis, R. C. 1997. A Pacific interdecadal climate oscillation with impacts on salmon production. – Bull. Am. Meteorol. Soc. 78: 1069–1079.</w:t>
      </w:r>
    </w:p>
    <w:p>
      <w:pPr>
        <w:pStyle w:val="style0"/>
        <w:widowControl w:val="false"/>
        <w:spacing w:line="480" w:lineRule="auto"/>
        <w:ind w:hanging="720" w:left="720" w:right="0"/>
        <w:rPr>
          <w:sz w:val="22"/>
          <w:szCs w:val="22"/>
        </w:rPr>
      </w:pPr>
      <w:r>
        <w:rPr>
          <w:sz w:val="22"/>
          <w:szCs w:val="22"/>
        </w:rPr>
        <w:t>Mantua, N. and Hare, S. 2002. The Pacific Decadal Oscillation. – J. Oceanogr. 58: 35-44.</w:t>
      </w:r>
    </w:p>
    <w:p>
      <w:pPr>
        <w:pStyle w:val="style0"/>
        <w:widowControl w:val="false"/>
        <w:spacing w:line="480" w:lineRule="auto"/>
        <w:ind w:hanging="720" w:left="720" w:right="0"/>
        <w:rPr>
          <w:sz w:val="22"/>
          <w:szCs w:val="22"/>
        </w:rPr>
      </w:pPr>
      <w:r>
        <w:rPr>
          <w:sz w:val="22"/>
          <w:szCs w:val="22"/>
        </w:rPr>
        <w:t>Martin, K. and Wiebe, K. L. 2004. Coping mechanisms of alpine and arctic breeding birds: extreme weather and limitations to reproductive resilience. - Integr. Comp. Biol. 44: 177-185.</w:t>
      </w:r>
    </w:p>
    <w:p>
      <w:pPr>
        <w:pStyle w:val="style0"/>
        <w:widowControl w:val="false"/>
        <w:suppressLineNumbers/>
        <w:spacing w:line="480" w:lineRule="auto"/>
        <w:ind w:hanging="720" w:left="720" w:right="0"/>
        <w:rPr>
          <w:rFonts w:cs="Lohit Hindi"/>
          <w:sz w:val="22"/>
          <w:szCs w:val="22"/>
        </w:rPr>
      </w:pPr>
      <w:r>
        <w:rPr>
          <w:rFonts w:cs="Lohit Hindi"/>
          <w:sz w:val="22"/>
          <w:szCs w:val="22"/>
        </w:rPr>
        <w:t>Moore, G. W. K., Holdsworth, G. and Alverson, K. 2002. Climate change in the North Pacific region over the past three centuries. - Nature 420: 401–403.</w:t>
      </w:r>
    </w:p>
    <w:p>
      <w:pPr>
        <w:pStyle w:val="style0"/>
        <w:widowControl w:val="false"/>
        <w:spacing w:line="480" w:lineRule="auto"/>
        <w:ind w:hanging="720" w:left="720" w:right="0"/>
        <w:rPr>
          <w:sz w:val="22"/>
          <w:szCs w:val="22"/>
        </w:rPr>
      </w:pPr>
      <w:r>
        <w:rPr>
          <w:sz w:val="22"/>
          <w:szCs w:val="22"/>
        </w:rPr>
        <w:t xml:space="preserve">Morrison, S. F. and Hik, D. S. 2007. Demographic analysis of a declining pika </w:t>
      </w:r>
      <w:r>
        <w:rPr>
          <w:i/>
          <w:sz w:val="22"/>
          <w:szCs w:val="22"/>
        </w:rPr>
        <w:t>Ochotona collaris</w:t>
      </w:r>
      <w:r>
        <w:rPr>
          <w:sz w:val="22"/>
          <w:szCs w:val="22"/>
        </w:rPr>
        <w:t xml:space="preserve"> population: linking survival to broad-scale climate patterns via spring snowmelt patterns. – J. Anim. Ecol. 76: 899-907.</w:t>
      </w:r>
    </w:p>
    <w:p>
      <w:pPr>
        <w:pStyle w:val="style0"/>
        <w:widowControl w:val="false"/>
        <w:suppressLineNumbers/>
        <w:spacing w:line="480" w:lineRule="auto"/>
        <w:ind w:hanging="720" w:left="720" w:right="0"/>
        <w:rPr>
          <w:rFonts w:cs="Lohit Hindi"/>
          <w:sz w:val="22"/>
          <w:szCs w:val="22"/>
        </w:rPr>
      </w:pPr>
      <w:r>
        <w:rPr>
          <w:rFonts w:cs="Lohit Hindi"/>
          <w:sz w:val="22"/>
          <w:szCs w:val="22"/>
        </w:rPr>
        <w:t>Nichols, J. D., Hines, J. E., Pollock, K. H., Hinz, R. L. and Link, W. A. 1994. Estimating breeding proportions and testing hypotheses about costs of reproduction with capture-recapture data. - Ecology 75: 2052.</w:t>
      </w:r>
    </w:p>
    <w:p>
      <w:pPr>
        <w:pStyle w:val="style0"/>
        <w:widowControl w:val="false"/>
        <w:spacing w:line="480" w:lineRule="auto"/>
        <w:ind w:hanging="720" w:left="720" w:right="0"/>
        <w:rPr>
          <w:sz w:val="22"/>
          <w:szCs w:val="22"/>
        </w:rPr>
      </w:pPr>
      <w:r>
        <w:rPr>
          <w:sz w:val="22"/>
          <w:szCs w:val="22"/>
        </w:rPr>
        <w:t>Orzack, S. H. and Tuljapurkar, S. 2001. Reproductive effort in variable environments, or environmental variation is for the birds. Ecology 82: 2659-2665.</w:t>
      </w:r>
    </w:p>
    <w:p>
      <w:pPr>
        <w:pStyle w:val="style0"/>
        <w:widowControl w:val="false"/>
        <w:suppressLineNumbers/>
        <w:spacing w:line="480" w:lineRule="auto"/>
        <w:ind w:hanging="720" w:left="720" w:right="0"/>
        <w:rPr>
          <w:rFonts w:cs="Lohit Hindi"/>
          <w:sz w:val="22"/>
          <w:szCs w:val="22"/>
        </w:rPr>
      </w:pPr>
      <w:r>
        <w:rPr>
          <w:rFonts w:cs="Lohit Hindi"/>
          <w:sz w:val="22"/>
          <w:szCs w:val="22"/>
        </w:rPr>
        <w:t>Ozgul, A., Oli, M., Olson, L., Blumstein, D. and Armitage, K. 2007. Spatiotemporal variation in reproductive parameters of yellow-bellied marmots. - Oecologia 154: 95–106.</w:t>
      </w:r>
    </w:p>
    <w:p>
      <w:pPr>
        <w:pStyle w:val="style74"/>
        <w:spacing w:after="0" w:before="0" w:line="480" w:lineRule="auto"/>
        <w:ind w:hanging="720" w:left="720" w:right="0"/>
        <w:contextualSpacing w:val="false"/>
        <w:rPr>
          <w:rFonts w:ascii="Times New Roman" w:cs="Times New Roman" w:hAnsi="Times New Roman"/>
        </w:rPr>
      </w:pPr>
      <w:r>
        <w:rPr>
          <w:rFonts w:ascii="Times New Roman" w:cs="Times New Roman" w:hAnsi="Times New Roman"/>
        </w:rPr>
        <w:t>Patil, V. P., Karels, T.J., and D.S.Hik. 2013. Winter weather versus group thermoregulation: what determines survival in hibernating mammals? - Oecologia: 1–11. doi:10.1007/s00442-013-2612-0.</w:t>
      </w:r>
    </w:p>
    <w:p>
      <w:pPr>
        <w:pStyle w:val="style0"/>
        <w:widowControl w:val="false"/>
        <w:spacing w:line="480" w:lineRule="auto"/>
        <w:ind w:hanging="720" w:left="720" w:right="0"/>
        <w:rPr>
          <w:sz w:val="22"/>
          <w:szCs w:val="22"/>
        </w:rPr>
      </w:pPr>
      <w:r>
        <w:rPr>
          <w:sz w:val="22"/>
          <w:szCs w:val="22"/>
        </w:rPr>
        <w:t>R Development Core Team (2011). R: A language and environment for statistical computing. R Foundation for Statistical Computing, Vienna, Austria. ISBN 3-900051-07-0, URL http://www.R-project.org/.</w:t>
      </w:r>
    </w:p>
    <w:p>
      <w:pPr>
        <w:pStyle w:val="style0"/>
        <w:widowControl w:val="false"/>
        <w:spacing w:line="480" w:lineRule="auto"/>
        <w:ind w:hanging="720" w:left="720" w:right="0"/>
        <w:rPr>
          <w:sz w:val="22"/>
          <w:szCs w:val="22"/>
        </w:rPr>
      </w:pPr>
      <w:r>
        <w:rPr>
          <w:sz w:val="22"/>
          <w:szCs w:val="22"/>
        </w:rPr>
        <w:t>Schwartz, O. A. and Armitage, K. B. 2004. Weather influences on demography of the yellow-bellied marmot (</w:t>
      </w:r>
      <w:r>
        <w:rPr>
          <w:i/>
          <w:sz w:val="22"/>
          <w:szCs w:val="22"/>
        </w:rPr>
        <w:t>Marmota flaviventris</w:t>
      </w:r>
      <w:r>
        <w:rPr>
          <w:sz w:val="22"/>
          <w:szCs w:val="22"/>
        </w:rPr>
        <w:t>). – J. Zool. 265: 779.</w:t>
      </w:r>
    </w:p>
    <w:p>
      <w:pPr>
        <w:pStyle w:val="style0"/>
        <w:widowControl w:val="false"/>
        <w:spacing w:line="480" w:lineRule="auto"/>
        <w:ind w:hanging="720" w:left="720" w:right="0"/>
        <w:rPr>
          <w:sz w:val="22"/>
          <w:szCs w:val="22"/>
        </w:rPr>
      </w:pPr>
      <w:r>
        <w:rPr>
          <w:sz w:val="22"/>
          <w:szCs w:val="22"/>
        </w:rPr>
        <w:t>Scrucca, L. 2004. qcc: an R package for quality control charting and statistical process control. - R News 4/1: 11–17.</w:t>
      </w:r>
    </w:p>
    <w:p>
      <w:pPr>
        <w:pStyle w:val="style0"/>
        <w:widowControl w:val="false"/>
        <w:suppressLineNumbers/>
        <w:spacing w:line="480" w:lineRule="auto"/>
        <w:ind w:hanging="720" w:left="720" w:right="0"/>
        <w:rPr>
          <w:rFonts w:cs="Lohit Hindi"/>
          <w:sz w:val="22"/>
          <w:szCs w:val="22"/>
        </w:rPr>
      </w:pPr>
      <w:r>
        <w:rPr>
          <w:rFonts w:cs="Lohit Hindi"/>
          <w:sz w:val="22"/>
          <w:szCs w:val="22"/>
        </w:rPr>
        <w:t>Sheriff, M. J., Krebs, C. J. and Boonstra, R. 2009. The sensitive hare: sublethal effects of predator stress on reproduction in snowshoe hares. – J. Anim. Ecol. 78: 1249–1258.</w:t>
      </w:r>
    </w:p>
    <w:p>
      <w:pPr>
        <w:pStyle w:val="style0"/>
        <w:widowControl w:val="false"/>
        <w:suppressLineNumbers/>
        <w:spacing w:line="480" w:lineRule="auto"/>
        <w:ind w:hanging="720" w:left="720" w:right="0"/>
        <w:rPr>
          <w:rFonts w:cs="Lohit Hindi"/>
          <w:sz w:val="22"/>
          <w:szCs w:val="22"/>
        </w:rPr>
      </w:pPr>
      <w:r>
        <w:rPr>
          <w:rFonts w:cs="Lohit Hindi"/>
          <w:sz w:val="22"/>
          <w:szCs w:val="22"/>
        </w:rPr>
        <w:t>Stephens, P. A., Frey-Roos, F., Arnold, W. and Sutherland, W. J. 2002. Model complexity and population predictions. The alpine marmot as a case study. - J. Anim. Ecol. 71: 343–361.</w:t>
      </w:r>
    </w:p>
    <w:p>
      <w:pPr>
        <w:pStyle w:val="style74"/>
        <w:rPr>
          <w:rFonts w:ascii="Times New Roman" w:cs="Times New Roman" w:hAnsi="Times New Roman"/>
        </w:rPr>
      </w:pPr>
      <w:r>
        <w:rPr>
          <w:rFonts w:ascii="Times New Roman" w:cs="Times New Roman" w:hAnsi="Times New Roman"/>
        </w:rPr>
        <w:t>Taulman, J. F. 1989. Hoary Marmots Attracted to Human Urine Sites. - Northwest. Nat. 70: 36–37.</w:t>
      </w:r>
    </w:p>
    <w:p>
      <w:pPr>
        <w:pStyle w:val="style0"/>
        <w:widowControl w:val="false"/>
        <w:spacing w:line="480" w:lineRule="auto"/>
        <w:ind w:hanging="720" w:left="720" w:right="0"/>
        <w:rPr>
          <w:sz w:val="22"/>
          <w:szCs w:val="22"/>
        </w:rPr>
      </w:pPr>
      <w:r>
        <w:rPr>
          <w:sz w:val="22"/>
          <w:szCs w:val="22"/>
        </w:rPr>
        <w:t>Wasser, S. K. and Barash, D. P. 1983. Reproductive suppression among female mammals: implications for biomedicine and sexual selection theory. – Quart. Rev. Biol. 58: 513-538.</w:t>
      </w:r>
    </w:p>
    <w:p>
      <w:pPr>
        <w:pStyle w:val="style0"/>
        <w:widowControl w:val="false"/>
        <w:suppressLineNumbers/>
        <w:spacing w:line="480" w:lineRule="auto"/>
        <w:ind w:hanging="720" w:left="720" w:right="0"/>
        <w:rPr>
          <w:rFonts w:cs="Lohit Hindi"/>
          <w:sz w:val="22"/>
          <w:szCs w:val="22"/>
        </w:rPr>
      </w:pPr>
      <w:r>
        <w:rPr>
          <w:rFonts w:cs="Lohit Hindi"/>
          <w:sz w:val="22"/>
          <w:szCs w:val="22"/>
        </w:rPr>
        <w:t>Weimerskirch, H., Clobert, J. and Jouventin, P. 1987. Survival in five southern albatrosses and its relationship with their life history. - J. Anim. Ecol. 56: 1043–1055.</w:t>
      </w:r>
    </w:p>
    <w:p>
      <w:pPr>
        <w:pStyle w:val="style0"/>
        <w:widowControl w:val="false"/>
        <w:suppressLineNumbers/>
        <w:spacing w:line="480" w:lineRule="auto"/>
        <w:ind w:hanging="720" w:left="720" w:right="0"/>
        <w:rPr>
          <w:rFonts w:cs="Lohit Hindi"/>
          <w:sz w:val="22"/>
          <w:szCs w:val="22"/>
        </w:rPr>
      </w:pPr>
      <w:r>
        <w:rPr>
          <w:rFonts w:cs="Lohit Hindi"/>
          <w:sz w:val="22"/>
          <w:szCs w:val="22"/>
        </w:rPr>
        <w:t>Wingfield, J. C. and Kitaysky, A. S. 2002. Endocrine responses to unpredictable environmental events: stress or anti-stress hormones? - Integr. Comp. Biol. 42: 600–609.</w:t>
      </w:r>
    </w:p>
    <w:p>
      <w:pPr>
        <w:pStyle w:val="style0"/>
        <w:widowControl w:val="false"/>
        <w:suppressLineNumbers/>
        <w:spacing w:line="480" w:lineRule="auto"/>
        <w:ind w:hanging="720" w:left="720" w:right="0"/>
        <w:rPr>
          <w:rFonts w:cs="Lohit Hindi"/>
          <w:sz w:val="22"/>
          <w:szCs w:val="22"/>
        </w:rPr>
      </w:pPr>
      <w:r>
        <w:rPr>
          <w:rFonts w:cs="Lohit Hindi"/>
          <w:sz w:val="22"/>
          <w:szCs w:val="22"/>
        </w:rPr>
        <w:t xml:space="preserve">Winkler, D. W., Dunn, P. O. and McCulloch, C. E. 2002. Predicting the effects of climate change on avian life-history traits. - </w:t>
      </w:r>
      <w:r>
        <w:rPr>
          <w:sz w:val="22"/>
          <w:szCs w:val="22"/>
        </w:rPr>
        <w:t>Proc. Natl. Acad. Sci. USA</w:t>
      </w:r>
      <w:r>
        <w:rPr>
          <w:rFonts w:cs="Lohit Hindi"/>
          <w:sz w:val="22"/>
          <w:szCs w:val="22"/>
        </w:rPr>
        <w:t xml:space="preserve"> 99: 13595.</w:t>
      </w:r>
    </w:p>
    <w:p>
      <w:pPr>
        <w:pStyle w:val="style0"/>
        <w:widowControl w:val="false"/>
        <w:spacing w:line="480" w:lineRule="auto"/>
        <w:ind w:hanging="720" w:left="720" w:right="0"/>
        <w:rPr>
          <w:sz w:val="22"/>
          <w:szCs w:val="22"/>
        </w:rPr>
      </w:pPr>
      <w:r>
        <w:rPr>
          <w:sz w:val="22"/>
          <w:szCs w:val="22"/>
        </w:rPr>
        <w:t>Worton, B. J. 1989. Kernel methods for estimating the utilization distribution in home range studies. - Ecology 70: 164-168.</w:t>
      </w:r>
    </w:p>
    <w:p>
      <w:pPr>
        <w:pStyle w:val="style0"/>
        <w:pageBreakBefore/>
        <w:rPr>
          <w:sz w:val="22"/>
          <w:szCs w:val="22"/>
        </w:rPr>
      </w:pPr>
      <w:r>
        <w:rPr>
          <w:sz w:val="22"/>
          <w:szCs w:val="22"/>
        </w:rPr>
        <w:t xml:space="preserve">Table 1. Abbreviations and descriptions of covariates used in analyses of female hoary marmot reproductive parameters. </w:t>
      </w:r>
    </w:p>
    <w:p>
      <w:pPr>
        <w:pStyle w:val="style0"/>
        <w:rPr>
          <w:sz w:val="22"/>
          <w:szCs w:val="22"/>
        </w:rPr>
      </w:pPr>
      <w:r>
        <w:rPr>
          <w:sz w:val="22"/>
          <w:szCs w:val="22"/>
        </w:rPr>
      </w:r>
    </w:p>
    <w:tbl>
      <w:tblPr>
        <w:jc w:val="center"/>
        <w:tblInd w:type="dxa" w:w="0"/>
        <w:tblBorders>
          <w:top w:color="000001" w:space="0" w:sz="4" w:val="single"/>
          <w:left w:val="nil"/>
          <w:bottom w:color="000001" w:space="0" w:sz="4" w:val="single"/>
          <w:insideH w:color="000001" w:space="0" w:sz="4" w:val="single"/>
          <w:right w:val="nil"/>
          <w:insideV w:val="nil"/>
        </w:tblBorders>
        <w:tblCellMar>
          <w:top w:type="dxa" w:w="0"/>
          <w:left w:type="dxa" w:w="0"/>
          <w:bottom w:type="dxa" w:w="0"/>
          <w:right w:type="dxa" w:w="0"/>
        </w:tblCellMar>
      </w:tblPr>
      <w:tblGrid>
        <w:gridCol w:w="1463"/>
        <w:gridCol w:w="4665"/>
      </w:tblGrid>
      <w:tr>
        <w:trPr>
          <w:trHeight w:hRule="atLeast" w:val="300"/>
          <w:cantSplit w:val="false"/>
        </w:trPr>
        <w:tc>
          <w:tcPr>
            <w:tcW w:type="dxa" w:w="1463"/>
            <w:tcBorders>
              <w:top w:color="000001" w:space="0" w:sz="4" w:val="single"/>
              <w:left w:val="nil"/>
              <w:bottom w:color="000001" w:space="0" w:sz="4" w:val="single"/>
              <w:right w:val="nil"/>
            </w:tcBorders>
            <w:shd w:fill="FFFFFF" w:val="clear"/>
          </w:tcPr>
          <w:p>
            <w:pPr>
              <w:pStyle w:val="style0"/>
              <w:rPr>
                <w:b/>
                <w:sz w:val="22"/>
                <w:szCs w:val="22"/>
              </w:rPr>
            </w:pPr>
            <w:r>
              <w:rPr>
                <w:b/>
                <w:sz w:val="22"/>
                <w:szCs w:val="22"/>
              </w:rPr>
              <w:t>Abbreviation</w:t>
            </w:r>
          </w:p>
        </w:tc>
        <w:tc>
          <w:tcPr>
            <w:tcW w:type="dxa" w:w="4665"/>
            <w:tcBorders>
              <w:top w:color="000001" w:space="0" w:sz="4" w:val="single"/>
              <w:left w:val="nil"/>
              <w:bottom w:color="000001" w:space="0" w:sz="4" w:val="single"/>
              <w:right w:val="nil"/>
            </w:tcBorders>
            <w:shd w:fill="FFFFFF" w:val="clear"/>
            <w:vAlign w:val="bottom"/>
          </w:tcPr>
          <w:p>
            <w:pPr>
              <w:pStyle w:val="style0"/>
              <w:rPr>
                <w:b/>
                <w:sz w:val="22"/>
                <w:szCs w:val="22"/>
              </w:rPr>
            </w:pPr>
            <w:r>
              <w:rPr>
                <w:b/>
                <w:sz w:val="22"/>
                <w:szCs w:val="22"/>
              </w:rPr>
              <w:t>Definition and Description</w:t>
            </w:r>
          </w:p>
        </w:tc>
      </w:tr>
      <w:tr>
        <w:trPr>
          <w:trHeight w:hRule="atLeast" w:val="600"/>
          <w:cantSplit w:val="false"/>
        </w:trPr>
        <w:tc>
          <w:tcPr>
            <w:tcW w:type="dxa" w:w="1463"/>
            <w:tcBorders>
              <w:top w:val="nil"/>
              <w:left w:val="nil"/>
              <w:bottom w:val="nil"/>
              <w:right w:val="nil"/>
            </w:tcBorders>
            <w:shd w:fill="FFFFFF" w:val="clear"/>
          </w:tcPr>
          <w:p>
            <w:pPr>
              <w:pStyle w:val="style0"/>
              <w:rPr>
                <w:sz w:val="22"/>
                <w:szCs w:val="22"/>
              </w:rPr>
            </w:pPr>
            <w:r>
              <w:rPr>
                <w:sz w:val="22"/>
                <w:szCs w:val="22"/>
              </w:rPr>
              <w:t>PDO</w:t>
            </w:r>
          </w:p>
        </w:tc>
        <w:tc>
          <w:tcPr>
            <w:tcW w:type="dxa" w:w="4665"/>
            <w:tcBorders>
              <w:top w:val="nil"/>
              <w:left w:val="nil"/>
              <w:bottom w:val="nil"/>
              <w:right w:val="nil"/>
            </w:tcBorders>
            <w:shd w:fill="FFFFFF" w:val="clear"/>
          </w:tcPr>
          <w:p>
            <w:pPr>
              <w:pStyle w:val="style0"/>
              <w:rPr>
                <w:sz w:val="22"/>
                <w:szCs w:val="22"/>
              </w:rPr>
            </w:pPr>
            <w:r>
              <w:rPr>
                <w:sz w:val="22"/>
                <w:szCs w:val="22"/>
              </w:rPr>
              <w:t>Mean Pacific Decadal Oscillation from November to May  during the most recent winter</w:t>
            </w:r>
          </w:p>
        </w:tc>
      </w:tr>
      <w:tr>
        <w:trPr>
          <w:trHeight w:hRule="atLeast" w:val="600"/>
          <w:cantSplit w:val="false"/>
        </w:trPr>
        <w:tc>
          <w:tcPr>
            <w:tcW w:type="dxa" w:w="1463"/>
            <w:tcBorders>
              <w:top w:val="nil"/>
              <w:left w:val="nil"/>
              <w:bottom w:val="nil"/>
              <w:right w:val="nil"/>
            </w:tcBorders>
            <w:shd w:fill="FFFFFF" w:val="clear"/>
          </w:tcPr>
          <w:p>
            <w:pPr>
              <w:pStyle w:val="style0"/>
              <w:rPr>
                <w:sz w:val="22"/>
                <w:szCs w:val="22"/>
                <w:vertAlign w:val="subscript"/>
              </w:rPr>
            </w:pPr>
            <w:r>
              <w:rPr>
                <w:sz w:val="22"/>
                <w:szCs w:val="22"/>
              </w:rPr>
              <w:t>PDO</w:t>
            </w:r>
            <w:r>
              <w:rPr>
                <w:sz w:val="22"/>
                <w:szCs w:val="22"/>
                <w:vertAlign w:val="subscript"/>
              </w:rPr>
              <w:t>lag</w:t>
            </w:r>
          </w:p>
        </w:tc>
        <w:tc>
          <w:tcPr>
            <w:tcW w:type="dxa" w:w="4665"/>
            <w:tcBorders>
              <w:top w:val="nil"/>
              <w:left w:val="nil"/>
              <w:bottom w:val="nil"/>
              <w:right w:val="nil"/>
            </w:tcBorders>
            <w:shd w:fill="FFFFFF" w:val="clear"/>
          </w:tcPr>
          <w:p>
            <w:pPr>
              <w:pStyle w:val="style0"/>
              <w:rPr>
                <w:sz w:val="22"/>
                <w:szCs w:val="22"/>
              </w:rPr>
            </w:pPr>
            <w:r>
              <w:rPr>
                <w:sz w:val="22"/>
                <w:szCs w:val="22"/>
              </w:rPr>
              <w:t>Mean Pacific Decadal Oscillation from November to May during the previous year</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Age</w:t>
            </w:r>
          </w:p>
        </w:tc>
        <w:tc>
          <w:tcPr>
            <w:tcW w:type="dxa" w:w="4665"/>
            <w:tcBorders>
              <w:top w:val="nil"/>
              <w:left w:val="nil"/>
              <w:bottom w:val="nil"/>
              <w:right w:val="nil"/>
            </w:tcBorders>
            <w:shd w:fill="FFFFFF" w:val="clear"/>
          </w:tcPr>
          <w:p>
            <w:pPr>
              <w:pStyle w:val="style0"/>
              <w:rPr>
                <w:sz w:val="22"/>
                <w:szCs w:val="22"/>
              </w:rPr>
            </w:pPr>
            <w:r>
              <w:rPr>
                <w:sz w:val="22"/>
                <w:szCs w:val="22"/>
              </w:rPr>
              <w:t>Two age classes: Young (3 years old), and Old (&gt;3 years)</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Mother Age</w:t>
            </w:r>
          </w:p>
        </w:tc>
        <w:tc>
          <w:tcPr>
            <w:tcW w:type="dxa" w:w="4665"/>
            <w:tcBorders>
              <w:top w:val="nil"/>
              <w:left w:val="nil"/>
              <w:bottom w:val="nil"/>
              <w:right w:val="nil"/>
            </w:tcBorders>
            <w:shd w:fill="FFFFFF" w:val="clear"/>
          </w:tcPr>
          <w:p>
            <w:pPr>
              <w:pStyle w:val="style0"/>
              <w:rPr>
                <w:sz w:val="22"/>
                <w:szCs w:val="22"/>
              </w:rPr>
            </w:pPr>
            <w:r>
              <w:rPr>
                <w:sz w:val="22"/>
                <w:szCs w:val="22"/>
              </w:rPr>
              <w:t>Minimum age of mother in years, for litter size analysis only</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Group</w:t>
            </w:r>
          </w:p>
        </w:tc>
        <w:tc>
          <w:tcPr>
            <w:tcW w:type="dxa" w:w="4665"/>
            <w:tcBorders>
              <w:top w:val="nil"/>
              <w:left w:val="nil"/>
              <w:bottom w:val="nil"/>
              <w:right w:val="nil"/>
            </w:tcBorders>
            <w:shd w:fill="FFFFFF" w:val="clear"/>
          </w:tcPr>
          <w:p>
            <w:pPr>
              <w:pStyle w:val="style0"/>
              <w:rPr>
                <w:sz w:val="22"/>
                <w:szCs w:val="22"/>
              </w:rPr>
            </w:pPr>
            <w:r>
              <w:rPr>
                <w:sz w:val="22"/>
                <w:szCs w:val="22"/>
              </w:rPr>
              <w:t>Total number of non-juvenile marmots within social group</w:t>
            </w:r>
          </w:p>
        </w:tc>
      </w:tr>
      <w:tr>
        <w:trPr>
          <w:trHeight w:hRule="atLeast" w:val="600"/>
          <w:cantSplit w:val="false"/>
        </w:trPr>
        <w:tc>
          <w:tcPr>
            <w:tcW w:type="dxa" w:w="1463"/>
            <w:tcBorders>
              <w:top w:val="nil"/>
              <w:left w:val="nil"/>
              <w:bottom w:val="nil"/>
              <w:right w:val="nil"/>
            </w:tcBorders>
            <w:shd w:fill="FFFFFF" w:val="clear"/>
          </w:tcPr>
          <w:p>
            <w:pPr>
              <w:pStyle w:val="style0"/>
              <w:rPr>
                <w:sz w:val="22"/>
                <w:szCs w:val="22"/>
              </w:rPr>
            </w:pPr>
            <w:r>
              <w:rPr>
                <w:sz w:val="22"/>
                <w:szCs w:val="22"/>
              </w:rPr>
              <w:t>Ad. fems</w:t>
            </w:r>
          </w:p>
        </w:tc>
        <w:tc>
          <w:tcPr>
            <w:tcW w:type="dxa" w:w="4665"/>
            <w:tcBorders>
              <w:top w:val="nil"/>
              <w:left w:val="nil"/>
              <w:bottom w:val="nil"/>
              <w:right w:val="nil"/>
            </w:tcBorders>
            <w:shd w:fill="FFFFFF" w:val="clear"/>
          </w:tcPr>
          <w:p>
            <w:pPr>
              <w:pStyle w:val="style0"/>
              <w:rPr>
                <w:sz w:val="22"/>
                <w:szCs w:val="22"/>
              </w:rPr>
            </w:pPr>
            <w:r>
              <w:rPr>
                <w:sz w:val="22"/>
                <w:szCs w:val="22"/>
              </w:rPr>
              <w:t>Number of reproductively mature adult females in a social group</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Time</w:t>
            </w:r>
          </w:p>
        </w:tc>
        <w:tc>
          <w:tcPr>
            <w:tcW w:type="dxa" w:w="4665"/>
            <w:tcBorders>
              <w:top w:val="nil"/>
              <w:left w:val="nil"/>
              <w:bottom w:val="nil"/>
              <w:right w:val="nil"/>
            </w:tcBorders>
            <w:shd w:fill="FFFFFF" w:val="clear"/>
          </w:tcPr>
          <w:p>
            <w:pPr>
              <w:pStyle w:val="style0"/>
              <w:rPr>
                <w:sz w:val="22"/>
                <w:szCs w:val="22"/>
              </w:rPr>
            </w:pPr>
            <w:r>
              <w:rPr>
                <w:sz w:val="22"/>
                <w:szCs w:val="22"/>
              </w:rPr>
              <w:t xml:space="preserve">Random annual variation </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Brd. State</w:t>
            </w:r>
          </w:p>
        </w:tc>
        <w:tc>
          <w:tcPr>
            <w:tcW w:type="dxa" w:w="4665"/>
            <w:tcBorders>
              <w:top w:val="nil"/>
              <w:left w:val="nil"/>
              <w:bottom w:val="nil"/>
              <w:right w:val="nil"/>
            </w:tcBorders>
            <w:shd w:fill="FFFFFF" w:val="clear"/>
          </w:tcPr>
          <w:p>
            <w:pPr>
              <w:pStyle w:val="style0"/>
              <w:rPr>
                <w:sz w:val="22"/>
                <w:szCs w:val="22"/>
              </w:rPr>
            </w:pPr>
            <w:r>
              <w:rPr>
                <w:sz w:val="22"/>
                <w:szCs w:val="22"/>
              </w:rPr>
              <w:t>Factor variable. 1 = females that bred during the previous year, 0 = non-breeders in previous year</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1</w:t>
            </w:r>
          </w:p>
        </w:tc>
        <w:tc>
          <w:tcPr>
            <w:tcW w:type="dxa" w:w="4665"/>
            <w:tcBorders>
              <w:top w:val="nil"/>
              <w:left w:val="nil"/>
              <w:bottom w:val="nil"/>
              <w:right w:val="nil"/>
            </w:tcBorders>
            <w:shd w:fill="FFFFFF" w:val="clear"/>
          </w:tcPr>
          <w:p>
            <w:pPr>
              <w:pStyle w:val="style0"/>
              <w:rPr>
                <w:sz w:val="22"/>
                <w:szCs w:val="22"/>
              </w:rPr>
            </w:pPr>
            <w:r>
              <w:rPr>
                <w:sz w:val="22"/>
                <w:szCs w:val="22"/>
              </w:rPr>
              <w:t>No time variation (constant)</w:t>
            </w:r>
          </w:p>
        </w:tc>
      </w:tr>
      <w:tr>
        <w:trPr>
          <w:trHeight w:hRule="atLeast" w:val="600"/>
          <w:cantSplit w:val="false"/>
        </w:trPr>
        <w:tc>
          <w:tcPr>
            <w:tcW w:type="dxa" w:w="1463"/>
            <w:tcBorders>
              <w:top w:val="nil"/>
              <w:left w:val="nil"/>
              <w:bottom w:val="nil"/>
              <w:right w:val="nil"/>
            </w:tcBorders>
            <w:shd w:fill="FFFFFF" w:val="clear"/>
          </w:tcPr>
          <w:p>
            <w:pPr>
              <w:pStyle w:val="style0"/>
              <w:rPr>
                <w:sz w:val="22"/>
                <w:szCs w:val="22"/>
              </w:rPr>
            </w:pPr>
            <w:r>
              <w:rPr>
                <w:sz w:val="22"/>
                <w:szCs w:val="22"/>
              </w:rPr>
              <w:t>Young</w:t>
            </w:r>
          </w:p>
        </w:tc>
        <w:tc>
          <w:tcPr>
            <w:tcW w:type="dxa" w:w="4665"/>
            <w:tcBorders>
              <w:top w:val="nil"/>
              <w:left w:val="nil"/>
              <w:bottom w:val="nil"/>
              <w:right w:val="nil"/>
            </w:tcBorders>
            <w:shd w:fill="FFFFFF" w:val="clear"/>
          </w:tcPr>
          <w:p>
            <w:pPr>
              <w:pStyle w:val="style0"/>
              <w:rPr>
                <w:sz w:val="22"/>
                <w:szCs w:val="22"/>
              </w:rPr>
            </w:pPr>
            <w:r>
              <w:rPr>
                <w:sz w:val="22"/>
                <w:szCs w:val="22"/>
              </w:rPr>
              <w:t>Denotes a linear covariate applied only to female marmots 3 years of age.</w:t>
            </w:r>
          </w:p>
        </w:tc>
      </w:tr>
      <w:tr>
        <w:trPr>
          <w:trHeight w:hRule="atLeast" w:val="300"/>
          <w:cantSplit w:val="false"/>
        </w:trPr>
        <w:tc>
          <w:tcPr>
            <w:tcW w:type="dxa" w:w="1463"/>
            <w:tcBorders>
              <w:top w:val="nil"/>
              <w:left w:val="nil"/>
              <w:bottom w:val="nil"/>
              <w:right w:val="nil"/>
            </w:tcBorders>
            <w:shd w:fill="FFFFFF" w:val="clear"/>
          </w:tcPr>
          <w:p>
            <w:pPr>
              <w:pStyle w:val="style0"/>
              <w:rPr>
                <w:sz w:val="22"/>
                <w:szCs w:val="22"/>
              </w:rPr>
            </w:pPr>
            <w:r>
              <w:rPr>
                <w:sz w:val="22"/>
                <w:szCs w:val="22"/>
              </w:rPr>
              <w:t>Old</w:t>
            </w:r>
          </w:p>
        </w:tc>
        <w:tc>
          <w:tcPr>
            <w:tcW w:type="dxa" w:w="4665"/>
            <w:tcBorders>
              <w:top w:val="nil"/>
              <w:left w:val="nil"/>
              <w:bottom w:val="nil"/>
              <w:right w:val="nil"/>
            </w:tcBorders>
            <w:shd w:fill="FFFFFF" w:val="clear"/>
          </w:tcPr>
          <w:p>
            <w:pPr>
              <w:pStyle w:val="style0"/>
              <w:rPr>
                <w:sz w:val="22"/>
                <w:szCs w:val="22"/>
              </w:rPr>
            </w:pPr>
            <w:r>
              <w:rPr>
                <w:sz w:val="22"/>
                <w:szCs w:val="22"/>
              </w:rPr>
              <w:t>Covariates applied only to female marmots &gt;3 years old.</w:t>
            </w:r>
          </w:p>
        </w:tc>
      </w:tr>
      <w:tr>
        <w:trPr>
          <w:trHeight w:hRule="atLeast" w:val="300"/>
          <w:cantSplit w:val="false"/>
        </w:trPr>
        <w:tc>
          <w:tcPr>
            <w:tcW w:type="dxa" w:w="1463"/>
            <w:tcBorders>
              <w:top w:val="nil"/>
              <w:left w:val="nil"/>
              <w:bottom w:color="000001" w:space="0" w:sz="4" w:val="single"/>
              <w:right w:val="nil"/>
            </w:tcBorders>
            <w:shd w:fill="FFFFFF" w:val="clear"/>
          </w:tcPr>
          <w:p>
            <w:pPr>
              <w:pStyle w:val="style0"/>
              <w:rPr>
                <w:sz w:val="22"/>
                <w:szCs w:val="22"/>
              </w:rPr>
            </w:pPr>
            <w:r>
              <w:rPr>
                <w:sz w:val="22"/>
                <w:szCs w:val="22"/>
              </w:rPr>
              <w:t> </w:t>
            </w:r>
          </w:p>
        </w:tc>
        <w:tc>
          <w:tcPr>
            <w:tcW w:type="dxa" w:w="4665"/>
            <w:tcBorders>
              <w:top w:val="nil"/>
              <w:left w:val="nil"/>
              <w:bottom w:color="000001" w:space="0" w:sz="4" w:val="single"/>
              <w:right w:val="nil"/>
            </w:tcBorders>
            <w:shd w:fill="FFFFFF" w:val="clear"/>
          </w:tcPr>
          <w:p>
            <w:pPr>
              <w:pStyle w:val="style0"/>
              <w:rPr>
                <w:sz w:val="22"/>
                <w:szCs w:val="22"/>
              </w:rPr>
            </w:pPr>
            <w:r>
              <w:rPr>
                <w:sz w:val="22"/>
                <w:szCs w:val="22"/>
              </w:rPr>
              <w:t> </w:t>
            </w:r>
          </w:p>
        </w:tc>
      </w:tr>
    </w:tbl>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pageBreakBefore/>
        <w:rPr>
          <w:sz w:val="22"/>
          <w:szCs w:val="22"/>
        </w:rPr>
      </w:pPr>
      <w:r>
        <w:rPr>
          <w:sz w:val="22"/>
          <w:szCs w:val="22"/>
        </w:rPr>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pPr>
        <w:pStyle w:val="style0"/>
        <w:rPr>
          <w:sz w:val="22"/>
          <w:szCs w:val="22"/>
        </w:rPr>
      </w:pPr>
      <w:r>
        <w:rPr>
          <w:sz w:val="22"/>
          <w:szCs w:val="22"/>
        </w:rPr>
      </w:r>
    </w:p>
    <w:tbl>
      <w:tblPr>
        <w:jc w:val="left"/>
        <w:tblInd w:type="dxa" w:w="93"/>
        <w:tblBorders>
          <w:top w:color="000001" w:space="0" w:sz="4" w:val="single"/>
          <w:left w:val="nil"/>
          <w:bottom w:color="000001" w:space="0" w:sz="4" w:val="single"/>
          <w:insideH w:color="000001" w:space="0" w:sz="4" w:val="single"/>
          <w:right w:val="nil"/>
          <w:insideV w:val="nil"/>
        </w:tblBorders>
        <w:tblCellMar>
          <w:top w:type="dxa" w:w="0"/>
          <w:left w:type="dxa" w:w="108"/>
          <w:bottom w:type="dxa" w:w="0"/>
          <w:right w:type="dxa" w:w="108"/>
        </w:tblCellMar>
      </w:tblPr>
      <w:tblGrid>
        <w:gridCol w:w="2294"/>
        <w:gridCol w:w="1839"/>
        <w:gridCol w:w="1348"/>
        <w:gridCol w:w="785"/>
        <w:gridCol w:w="2698"/>
        <w:gridCol w:w="2746"/>
      </w:tblGrid>
      <w:tr>
        <w:trPr>
          <w:trHeight w:hRule="atLeast" w:val="255"/>
          <w:cantSplit w:val="false"/>
        </w:trPr>
        <w:tc>
          <w:tcPr>
            <w:tcW w:type="dxa" w:w="2294"/>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Response Variable</w:t>
            </w:r>
          </w:p>
        </w:tc>
        <w:tc>
          <w:tcPr>
            <w:tcW w:type="dxa" w:w="1839"/>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Obs./Theor.Var</w:t>
            </w:r>
          </w:p>
        </w:tc>
        <w:tc>
          <w:tcPr>
            <w:tcW w:type="dxa" w:w="1348"/>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Statistic</w:t>
            </w:r>
          </w:p>
        </w:tc>
        <w:tc>
          <w:tcPr>
            <w:tcW w:type="dxa" w:w="785"/>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p</w:t>
            </w:r>
          </w:p>
        </w:tc>
        <w:tc>
          <w:tcPr>
            <w:tcW w:type="dxa" w:w="2698"/>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Error Distribution</w:t>
            </w:r>
          </w:p>
        </w:tc>
        <w:tc>
          <w:tcPr>
            <w:tcW w:type="dxa" w:w="2746"/>
            <w:tcBorders>
              <w:top w:color="000001" w:space="0" w:sz="4" w:val="single"/>
              <w:left w:val="nil"/>
              <w:bottom w:color="000001" w:space="0" w:sz="4" w:val="single"/>
              <w:right w:val="nil"/>
            </w:tcBorders>
            <w:shd w:fill="FFFFFF" w:val="clear"/>
            <w:vAlign w:val="bottom"/>
          </w:tcPr>
          <w:p>
            <w:pPr>
              <w:pStyle w:val="style0"/>
              <w:jc w:val="center"/>
              <w:rPr>
                <w:b/>
                <w:bCs/>
                <w:sz w:val="22"/>
                <w:szCs w:val="22"/>
              </w:rPr>
            </w:pPr>
            <w:r>
              <w:rPr>
                <w:b/>
                <w:bCs/>
                <w:sz w:val="22"/>
                <w:szCs w:val="22"/>
              </w:rPr>
              <w:t>Random Effects</w:t>
            </w:r>
          </w:p>
        </w:tc>
      </w:tr>
      <w:tr>
        <w:trPr>
          <w:trHeight w:hRule="atLeast" w:val="260"/>
          <w:cantSplit w:val="false"/>
        </w:trPr>
        <w:tc>
          <w:tcPr>
            <w:tcW w:type="dxa" w:w="2294"/>
            <w:tcBorders>
              <w:top w:val="nil"/>
              <w:left w:val="nil"/>
              <w:bottom w:val="nil"/>
              <w:right w:val="nil"/>
            </w:tcBorders>
            <w:shd w:fill="FFFFFF" w:val="clear"/>
            <w:vAlign w:val="bottom"/>
          </w:tcPr>
          <w:p>
            <w:pPr>
              <w:pStyle w:val="style0"/>
              <w:jc w:val="center"/>
              <w:rPr>
                <w:sz w:val="22"/>
                <w:szCs w:val="22"/>
              </w:rPr>
            </w:pPr>
            <w:r>
              <w:rPr>
                <w:sz w:val="22"/>
                <w:szCs w:val="22"/>
              </w:rPr>
              <w:t>Juveniles/Group</w:t>
            </w:r>
          </w:p>
        </w:tc>
        <w:tc>
          <w:tcPr>
            <w:tcW w:type="dxa" w:w="1839"/>
            <w:tcBorders>
              <w:top w:val="nil"/>
              <w:left w:val="nil"/>
              <w:bottom w:val="nil"/>
              <w:right w:val="nil"/>
            </w:tcBorders>
            <w:shd w:fill="FFFFFF" w:val="clear"/>
            <w:vAlign w:val="bottom"/>
          </w:tcPr>
          <w:p>
            <w:pPr>
              <w:pStyle w:val="style0"/>
              <w:jc w:val="center"/>
              <w:rPr>
                <w:sz w:val="22"/>
                <w:szCs w:val="22"/>
              </w:rPr>
            </w:pPr>
            <w:r>
              <w:rPr>
                <w:sz w:val="22"/>
                <w:szCs w:val="22"/>
              </w:rPr>
              <w:t>3.83</w:t>
            </w:r>
          </w:p>
        </w:tc>
        <w:tc>
          <w:tcPr>
            <w:tcW w:type="dxa" w:w="1348"/>
            <w:tcBorders>
              <w:top w:val="nil"/>
              <w:left w:val="nil"/>
              <w:bottom w:val="nil"/>
              <w:right w:val="nil"/>
            </w:tcBorders>
            <w:shd w:fill="FFFFFF" w:val="clear"/>
            <w:vAlign w:val="bottom"/>
          </w:tcPr>
          <w:p>
            <w:pPr>
              <w:pStyle w:val="style0"/>
              <w:jc w:val="center"/>
              <w:rPr>
                <w:sz w:val="22"/>
                <w:szCs w:val="22"/>
              </w:rPr>
            </w:pPr>
            <w:r>
              <w:rPr>
                <w:sz w:val="22"/>
                <w:szCs w:val="22"/>
              </w:rPr>
              <w:t>248.64</w:t>
            </w:r>
          </w:p>
        </w:tc>
        <w:tc>
          <w:tcPr>
            <w:tcW w:type="dxa" w:w="785"/>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2698"/>
            <w:tcBorders>
              <w:top w:val="nil"/>
              <w:left w:val="nil"/>
              <w:bottom w:val="nil"/>
              <w:right w:val="nil"/>
            </w:tcBorders>
            <w:shd w:fill="FFFFFF" w:val="clear"/>
            <w:vAlign w:val="bottom"/>
          </w:tcPr>
          <w:p>
            <w:pPr>
              <w:pStyle w:val="style0"/>
              <w:jc w:val="center"/>
              <w:rPr>
                <w:sz w:val="22"/>
                <w:szCs w:val="22"/>
              </w:rPr>
            </w:pPr>
            <w:r>
              <w:rPr>
                <w:sz w:val="22"/>
                <w:szCs w:val="22"/>
              </w:rPr>
              <w:t>Neg. Binomial</w:t>
            </w:r>
          </w:p>
        </w:tc>
        <w:tc>
          <w:tcPr>
            <w:tcW w:type="dxa" w:w="2746"/>
            <w:tcBorders>
              <w:top w:val="nil"/>
              <w:left w:val="nil"/>
              <w:bottom w:val="nil"/>
              <w:right w:val="nil"/>
            </w:tcBorders>
            <w:shd w:fill="FFFFFF" w:val="clear"/>
            <w:vAlign w:val="bottom"/>
          </w:tcPr>
          <w:p>
            <w:pPr>
              <w:pStyle w:val="style0"/>
              <w:jc w:val="center"/>
              <w:rPr>
                <w:sz w:val="22"/>
                <w:szCs w:val="22"/>
              </w:rPr>
            </w:pPr>
            <w:r>
              <w:rPr>
                <w:sz w:val="22"/>
                <w:szCs w:val="22"/>
              </w:rPr>
              <w:t>None</w:t>
            </w:r>
          </w:p>
        </w:tc>
      </w:tr>
      <w:tr>
        <w:trPr>
          <w:trHeight w:hRule="atLeast" w:val="255"/>
          <w:cantSplit w:val="false"/>
        </w:trPr>
        <w:tc>
          <w:tcPr>
            <w:tcW w:type="dxa" w:w="2294"/>
            <w:tcBorders>
              <w:top w:val="nil"/>
              <w:left w:val="nil"/>
              <w:bottom w:val="nil"/>
              <w:right w:val="nil"/>
            </w:tcBorders>
            <w:shd w:fill="FFFFFF" w:val="clear"/>
            <w:vAlign w:val="center"/>
          </w:tcPr>
          <w:p>
            <w:pPr>
              <w:pStyle w:val="style0"/>
              <w:jc w:val="center"/>
              <w:rPr>
                <w:sz w:val="22"/>
                <w:szCs w:val="22"/>
              </w:rPr>
            </w:pPr>
            <w:r>
              <w:rPr>
                <w:sz w:val="22"/>
                <w:szCs w:val="22"/>
              </w:rPr>
              <w:t>Juveniles/Female</w:t>
            </w:r>
          </w:p>
        </w:tc>
        <w:tc>
          <w:tcPr>
            <w:tcW w:type="dxa" w:w="1839"/>
            <w:tcBorders>
              <w:top w:val="nil"/>
              <w:left w:val="nil"/>
              <w:bottom w:val="nil"/>
              <w:right w:val="nil"/>
            </w:tcBorders>
            <w:shd w:fill="FFFFFF" w:val="clear"/>
            <w:vAlign w:val="center"/>
          </w:tcPr>
          <w:p>
            <w:pPr>
              <w:pStyle w:val="style0"/>
              <w:jc w:val="center"/>
              <w:rPr>
                <w:sz w:val="22"/>
                <w:szCs w:val="22"/>
              </w:rPr>
            </w:pPr>
            <w:r>
              <w:rPr>
                <w:sz w:val="22"/>
                <w:szCs w:val="22"/>
              </w:rPr>
              <w:t>1.29</w:t>
            </w:r>
          </w:p>
        </w:tc>
        <w:tc>
          <w:tcPr>
            <w:tcW w:type="dxa" w:w="1348"/>
            <w:tcBorders>
              <w:top w:val="nil"/>
              <w:left w:val="nil"/>
              <w:bottom w:val="nil"/>
              <w:right w:val="nil"/>
            </w:tcBorders>
            <w:shd w:fill="FFFFFF" w:val="clear"/>
            <w:vAlign w:val="center"/>
          </w:tcPr>
          <w:p>
            <w:pPr>
              <w:pStyle w:val="style0"/>
              <w:jc w:val="center"/>
              <w:rPr>
                <w:sz w:val="22"/>
                <w:szCs w:val="22"/>
              </w:rPr>
            </w:pPr>
            <w:r>
              <w:rPr>
                <w:sz w:val="22"/>
                <w:szCs w:val="22"/>
              </w:rPr>
              <w:t>84.14</w:t>
            </w:r>
          </w:p>
        </w:tc>
        <w:tc>
          <w:tcPr>
            <w:tcW w:type="dxa" w:w="785"/>
            <w:tcBorders>
              <w:top w:val="nil"/>
              <w:left w:val="nil"/>
              <w:bottom w:val="nil"/>
              <w:right w:val="nil"/>
            </w:tcBorders>
            <w:shd w:fill="FFFFFF" w:val="clear"/>
            <w:vAlign w:val="center"/>
          </w:tcPr>
          <w:p>
            <w:pPr>
              <w:pStyle w:val="style0"/>
              <w:jc w:val="center"/>
              <w:rPr>
                <w:sz w:val="22"/>
                <w:szCs w:val="22"/>
              </w:rPr>
            </w:pPr>
            <w:r>
              <w:rPr>
                <w:sz w:val="22"/>
                <w:szCs w:val="22"/>
              </w:rPr>
              <w:t>0.06</w:t>
            </w:r>
          </w:p>
        </w:tc>
        <w:tc>
          <w:tcPr>
            <w:tcW w:type="dxa" w:w="2698"/>
            <w:tcBorders>
              <w:top w:val="nil"/>
              <w:left w:val="nil"/>
              <w:bottom w:val="nil"/>
              <w:right w:val="nil"/>
            </w:tcBorders>
            <w:shd w:fill="FFFFFF" w:val="clear"/>
            <w:vAlign w:val="center"/>
          </w:tcPr>
          <w:p>
            <w:pPr>
              <w:pStyle w:val="style0"/>
              <w:jc w:val="center"/>
              <w:rPr>
                <w:sz w:val="22"/>
                <w:szCs w:val="22"/>
              </w:rPr>
            </w:pPr>
            <w:r>
              <w:rPr>
                <w:sz w:val="22"/>
                <w:szCs w:val="22"/>
              </w:rPr>
              <w:t>Poisson</w:t>
            </w:r>
          </w:p>
        </w:tc>
        <w:tc>
          <w:tcPr>
            <w:tcW w:type="dxa" w:w="2746"/>
            <w:tcBorders>
              <w:top w:val="nil"/>
              <w:left w:val="nil"/>
              <w:bottom w:val="nil"/>
              <w:right w:val="nil"/>
            </w:tcBorders>
            <w:shd w:fill="FFFFFF" w:val="clear"/>
            <w:vAlign w:val="center"/>
          </w:tcPr>
          <w:p>
            <w:pPr>
              <w:pStyle w:val="style0"/>
              <w:jc w:val="center"/>
              <w:rPr>
                <w:sz w:val="22"/>
                <w:szCs w:val="22"/>
              </w:rPr>
            </w:pPr>
            <w:r>
              <w:rPr>
                <w:sz w:val="22"/>
                <w:szCs w:val="22"/>
              </w:rPr>
              <w:t>Social Group,</w:t>
            </w:r>
          </w:p>
          <w:p>
            <w:pPr>
              <w:pStyle w:val="style0"/>
              <w:jc w:val="center"/>
              <w:rPr>
                <w:sz w:val="22"/>
                <w:szCs w:val="22"/>
              </w:rPr>
            </w:pPr>
            <w:r>
              <w:rPr>
                <w:sz w:val="22"/>
                <w:szCs w:val="22"/>
              </w:rPr>
              <w:t>Social Group*PDO</w:t>
            </w:r>
          </w:p>
        </w:tc>
      </w:tr>
      <w:tr>
        <w:trPr>
          <w:trHeight w:hRule="atLeast" w:val="255"/>
          <w:cantSplit w:val="false"/>
        </w:trPr>
        <w:tc>
          <w:tcPr>
            <w:tcW w:type="dxa" w:w="2294"/>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Known Litter Size</w:t>
            </w:r>
          </w:p>
        </w:tc>
        <w:tc>
          <w:tcPr>
            <w:tcW w:type="dxa" w:w="1839"/>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0.57</w:t>
            </w:r>
          </w:p>
        </w:tc>
        <w:tc>
          <w:tcPr>
            <w:tcW w:type="dxa" w:w="1348"/>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23.33</w:t>
            </w:r>
          </w:p>
        </w:tc>
        <w:tc>
          <w:tcPr>
            <w:tcW w:type="dxa" w:w="785"/>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0.99</w:t>
            </w:r>
          </w:p>
        </w:tc>
        <w:tc>
          <w:tcPr>
            <w:tcW w:type="dxa" w:w="2698"/>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Gaussian</w:t>
            </w:r>
          </w:p>
        </w:tc>
        <w:tc>
          <w:tcPr>
            <w:tcW w:type="dxa" w:w="2746"/>
            <w:tcBorders>
              <w:top w:val="nil"/>
              <w:left w:val="nil"/>
              <w:bottom w:color="000001" w:space="0" w:sz="4" w:val="single"/>
              <w:right w:val="nil"/>
            </w:tcBorders>
            <w:shd w:fill="FFFFFF" w:val="clear"/>
            <w:vAlign w:val="bottom"/>
          </w:tcPr>
          <w:p>
            <w:pPr>
              <w:pStyle w:val="style0"/>
              <w:jc w:val="center"/>
              <w:rPr>
                <w:sz w:val="22"/>
                <w:szCs w:val="22"/>
              </w:rPr>
            </w:pPr>
            <w:r>
              <w:rPr>
                <w:sz w:val="22"/>
                <w:szCs w:val="22"/>
              </w:rPr>
              <w:t>None</w:t>
            </w:r>
          </w:p>
        </w:tc>
      </w:tr>
    </w:tbl>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pageBreakBefore/>
        <w:tabs>
          <w:tab w:leader="none" w:pos="0" w:val="left"/>
        </w:tabs>
        <w:rPr>
          <w:sz w:val="22"/>
          <w:szCs w:val="22"/>
        </w:rPr>
      </w:pPr>
      <w:r>
        <w:rPr>
          <w:sz w:val="22"/>
          <w:szCs w:val="22"/>
        </w:rPr>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sz w:val="22"/>
          <w:szCs w:val="22"/>
          <w:vertAlign w:val="subscript"/>
        </w:rPr>
        <w:t xml:space="preserve"> </w:t>
      </w:r>
      <w:r>
        <w:rPr>
          <w:sz w:val="22"/>
          <w:szCs w:val="22"/>
        </w:rPr>
        <w:t>is the model’s AIC weight.</w:t>
      </w:r>
    </w:p>
    <w:p>
      <w:pPr>
        <w:pStyle w:val="style0"/>
        <w:rPr>
          <w:sz w:val="22"/>
          <w:szCs w:val="22"/>
        </w:rPr>
      </w:pPr>
      <w:r>
        <w:rPr>
          <w:sz w:val="22"/>
          <w:szCs w:val="22"/>
        </w:rPr>
      </w:r>
    </w:p>
    <w:tbl>
      <w:tblPr>
        <w:jc w:val="center"/>
        <w:tblInd w:type="dxa" w:w="0"/>
        <w:tblBorders>
          <w:top w:color="000001" w:space="0" w:sz="4" w:val="single"/>
          <w:left w:val="nil"/>
          <w:bottom w:color="000001" w:space="0" w:sz="4" w:val="single"/>
          <w:insideH w:color="000001" w:space="0" w:sz="4" w:val="single"/>
          <w:right w:val="nil"/>
          <w:insideV w:val="nil"/>
        </w:tblBorders>
        <w:tblCellMar>
          <w:top w:type="dxa" w:w="0"/>
          <w:left w:type="dxa" w:w="0"/>
          <w:bottom w:type="dxa" w:w="0"/>
          <w:right w:type="dxa" w:w="0"/>
        </w:tblCellMar>
      </w:tblPr>
      <w:tblGrid>
        <w:gridCol w:w="3906"/>
        <w:gridCol w:w="540"/>
        <w:gridCol w:w="899"/>
        <w:gridCol w:w="870"/>
        <w:gridCol w:w="878"/>
        <w:gridCol w:w="77"/>
      </w:tblGrid>
      <w:tr>
        <w:trPr>
          <w:trHeight w:hRule="atLeast" w:val="260"/>
          <w:cantSplit w:val="false"/>
        </w:trPr>
        <w:tc>
          <w:tcPr>
            <w:tcW w:type="dxa" w:w="3906"/>
            <w:tcBorders>
              <w:top w:color="000001" w:space="0" w:sz="4" w:val="single"/>
              <w:left w:val="nil"/>
              <w:bottom w:color="000001" w:space="0" w:sz="4" w:val="single"/>
              <w:right w:val="nil"/>
            </w:tcBorders>
            <w:shd w:fill="FFFFFF" w:val="clear"/>
            <w:vAlign w:val="bottom"/>
          </w:tcPr>
          <w:p>
            <w:pPr>
              <w:pStyle w:val="style0"/>
              <w:rPr>
                <w:b/>
                <w:sz w:val="22"/>
                <w:szCs w:val="22"/>
              </w:rPr>
            </w:pPr>
            <w:r>
              <w:rPr>
                <w:b/>
                <w:sz w:val="22"/>
                <w:szCs w:val="22"/>
              </w:rPr>
              <w:t>Model</w:t>
            </w:r>
          </w:p>
        </w:tc>
        <w:tc>
          <w:tcPr>
            <w:tcW w:type="dxa" w:w="540"/>
            <w:tcBorders>
              <w:top w:color="000001" w:space="0" w:sz="4" w:val="single"/>
              <w:left w:val="nil"/>
              <w:bottom w:color="000001" w:space="0" w:sz="4" w:val="single"/>
              <w:right w:val="nil"/>
            </w:tcBorders>
            <w:shd w:fill="FFFFFF" w:val="clear"/>
            <w:vAlign w:val="bottom"/>
          </w:tcPr>
          <w:p>
            <w:pPr>
              <w:pStyle w:val="style0"/>
              <w:jc w:val="center"/>
              <w:rPr>
                <w:b/>
                <w:sz w:val="22"/>
                <w:szCs w:val="22"/>
              </w:rPr>
            </w:pPr>
            <w:r>
              <w:rPr>
                <w:b/>
                <w:sz w:val="22"/>
                <w:szCs w:val="22"/>
              </w:rPr>
              <w:t>K</w:t>
            </w:r>
          </w:p>
        </w:tc>
        <w:tc>
          <w:tcPr>
            <w:tcW w:type="dxa" w:w="899"/>
            <w:tcBorders>
              <w:top w:color="000001" w:space="0" w:sz="4" w:val="single"/>
              <w:left w:val="nil"/>
              <w:bottom w:color="000001" w:space="0" w:sz="4" w:val="single"/>
              <w:right w:val="nil"/>
            </w:tcBorders>
            <w:shd w:fill="FFFFFF" w:val="clear"/>
            <w:vAlign w:val="bottom"/>
          </w:tcPr>
          <w:p>
            <w:pPr>
              <w:pStyle w:val="style0"/>
              <w:jc w:val="center"/>
              <w:rPr>
                <w:b/>
                <w:bCs/>
                <w:sz w:val="22"/>
                <w:szCs w:val="22"/>
                <w:vertAlign w:val="subscript"/>
              </w:rPr>
            </w:pPr>
            <w:r>
              <w:rPr>
                <w:b/>
                <w:bCs/>
                <w:sz w:val="22"/>
                <w:szCs w:val="22"/>
              </w:rPr>
              <w:t>AIC</w:t>
            </w:r>
            <w:r>
              <w:rPr>
                <w:b/>
                <w:bCs/>
                <w:sz w:val="22"/>
                <w:szCs w:val="22"/>
                <w:vertAlign w:val="subscript"/>
              </w:rPr>
              <w:t>C</w:t>
            </w:r>
          </w:p>
        </w:tc>
        <w:tc>
          <w:tcPr>
            <w:tcW w:type="dxa" w:w="870"/>
            <w:tcBorders>
              <w:top w:color="000001" w:space="0" w:sz="4" w:val="single"/>
              <w:left w:val="nil"/>
              <w:bottom w:color="000001" w:space="0" w:sz="4" w:val="single"/>
              <w:right w:val="nil"/>
            </w:tcBorders>
            <w:shd w:fill="FFFFFF" w:val="clear"/>
            <w:vAlign w:val="bottom"/>
          </w:tcPr>
          <w:p>
            <w:pPr>
              <w:pStyle w:val="style0"/>
              <w:jc w:val="center"/>
              <w:rPr>
                <w:b/>
                <w:sz w:val="22"/>
                <w:szCs w:val="22"/>
              </w:rPr>
            </w:pPr>
            <w:r>
              <w:rPr>
                <w:b/>
                <w:sz w:val="22"/>
                <w:szCs w:val="22"/>
              </w:rPr>
              <w:t xml:space="preserve">∆ </w:t>
            </w:r>
            <w:r>
              <w:rPr>
                <w:b/>
                <w:sz w:val="22"/>
                <w:szCs w:val="22"/>
              </w:rPr>
              <w:t>AICc</w:t>
            </w:r>
          </w:p>
        </w:tc>
        <w:tc>
          <w:tcPr>
            <w:tcW w:type="dxa" w:w="878"/>
            <w:tcBorders>
              <w:top w:color="000001" w:space="0" w:sz="4" w:val="single"/>
              <w:left w:val="nil"/>
              <w:bottom w:color="000001" w:space="0" w:sz="4" w:val="single"/>
              <w:right w:val="nil"/>
            </w:tcBorders>
            <w:shd w:fill="FFFFFF" w:val="clear"/>
            <w:vAlign w:val="bottom"/>
          </w:tcPr>
          <w:p>
            <w:pPr>
              <w:pStyle w:val="style0"/>
              <w:jc w:val="center"/>
              <w:rPr>
                <w:b/>
                <w:sz w:val="22"/>
                <w:szCs w:val="22"/>
              </w:rPr>
            </w:pPr>
            <w:r>
              <w:rPr>
                <w:b/>
                <w:sz w:val="22"/>
                <w:szCs w:val="22"/>
              </w:rPr>
              <w:t>ω</w:t>
            </w:r>
          </w:p>
        </w:tc>
        <w:tc>
          <w:tcPr>
            <w:tcW w:type="dxa" w:w="77"/>
            <w:tcBorders>
              <w:top w:color="000001" w:space="0" w:sz="4" w:val="single"/>
              <w:left w:val="nil"/>
              <w:bottom w:color="000001" w:space="0" w:sz="4" w:val="single"/>
              <w:right w:val="nil"/>
            </w:tcBorders>
            <w:shd w:fill="FFFFFF" w:val="clear"/>
            <w:vAlign w:val="bottom"/>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Age</w:t>
            </w:r>
          </w:p>
        </w:tc>
        <w:tc>
          <w:tcPr>
            <w:tcW w:type="dxa" w:w="540"/>
            <w:tcBorders>
              <w:top w:val="nil"/>
              <w:left w:val="nil"/>
              <w:bottom w:val="nil"/>
              <w:right w:val="nil"/>
            </w:tcBorders>
            <w:shd w:fill="FFFFFF" w:val="clear"/>
          </w:tcPr>
          <w:p>
            <w:pPr>
              <w:pStyle w:val="style0"/>
              <w:jc w:val="center"/>
              <w:rPr>
                <w:sz w:val="22"/>
                <w:szCs w:val="22"/>
              </w:rPr>
            </w:pPr>
            <w:r>
              <w:rPr>
                <w:sz w:val="22"/>
                <w:szCs w:val="22"/>
              </w:rPr>
              <w:t>6</w:t>
            </w:r>
          </w:p>
        </w:tc>
        <w:tc>
          <w:tcPr>
            <w:tcW w:type="dxa" w:w="899"/>
            <w:tcBorders>
              <w:top w:val="nil"/>
              <w:left w:val="nil"/>
              <w:bottom w:val="nil"/>
              <w:right w:val="nil"/>
            </w:tcBorders>
            <w:shd w:fill="FFFFFF" w:val="clear"/>
          </w:tcPr>
          <w:p>
            <w:pPr>
              <w:pStyle w:val="style0"/>
              <w:jc w:val="center"/>
              <w:rPr>
                <w:sz w:val="22"/>
                <w:szCs w:val="22"/>
              </w:rPr>
            </w:pPr>
            <w:r>
              <w:rPr>
                <w:sz w:val="22"/>
                <w:szCs w:val="22"/>
              </w:rPr>
              <w:t>384.19</w:t>
            </w:r>
          </w:p>
        </w:tc>
        <w:tc>
          <w:tcPr>
            <w:tcW w:type="dxa" w:w="870"/>
            <w:tcBorders>
              <w:top w:val="nil"/>
              <w:left w:val="nil"/>
              <w:bottom w:val="nil"/>
              <w:right w:val="nil"/>
            </w:tcBorders>
            <w:shd w:fill="FFFFFF" w:val="clear"/>
          </w:tcPr>
          <w:p>
            <w:pPr>
              <w:pStyle w:val="style0"/>
              <w:jc w:val="center"/>
              <w:rPr>
                <w:sz w:val="22"/>
                <w:szCs w:val="22"/>
              </w:rPr>
            </w:pPr>
            <w:r>
              <w:rPr>
                <w:sz w:val="22"/>
                <w:szCs w:val="22"/>
              </w:rPr>
              <w:t>0</w:t>
            </w:r>
          </w:p>
        </w:tc>
        <w:tc>
          <w:tcPr>
            <w:tcW w:type="dxa" w:w="878"/>
            <w:tcBorders>
              <w:top w:val="nil"/>
              <w:left w:val="nil"/>
              <w:bottom w:val="nil"/>
              <w:right w:val="nil"/>
            </w:tcBorders>
            <w:shd w:fill="FFFFFF" w:val="clear"/>
          </w:tcPr>
          <w:p>
            <w:pPr>
              <w:pStyle w:val="style0"/>
              <w:jc w:val="center"/>
              <w:rPr>
                <w:sz w:val="22"/>
                <w:szCs w:val="22"/>
              </w:rPr>
            </w:pPr>
            <w:r>
              <w:rPr>
                <w:sz w:val="22"/>
                <w:szCs w:val="22"/>
              </w:rPr>
              <w:t>0.29</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 xml:space="preserve">S </w:t>
            </w:r>
            <w:r>
              <w:rPr>
                <w:sz w:val="22"/>
                <w:szCs w:val="22"/>
              </w:rPr>
              <w:t>PDO + PDO</w:t>
            </w:r>
            <w:r>
              <w:rPr>
                <w:sz w:val="22"/>
                <w:szCs w:val="22"/>
                <w:vertAlign w:val="subscript"/>
              </w:rPr>
              <w:t>lag</w:t>
            </w:r>
            <w:r>
              <w:rPr>
                <w:sz w:val="22"/>
                <w:szCs w:val="22"/>
              </w:rPr>
              <w:t xml:space="preserve">                                          </w:t>
            </w:r>
            <w:r>
              <w:rPr>
                <w:b/>
                <w:sz w:val="22"/>
                <w:szCs w:val="22"/>
              </w:rPr>
              <w:t>Ψ</w:t>
            </w:r>
            <w:r>
              <w:rPr>
                <w:sz w:val="22"/>
                <w:szCs w:val="22"/>
              </w:rPr>
              <w:t xml:space="preserve"> Old: (Brd. State + Group) </w:t>
            </w:r>
          </w:p>
          <w:p>
            <w:pPr>
              <w:pStyle w:val="style0"/>
              <w:rPr>
                <w:sz w:val="22"/>
                <w:szCs w:val="22"/>
              </w:rPr>
            </w:pPr>
            <w:r>
              <w:rPr>
                <w:sz w:val="22"/>
                <w:szCs w:val="22"/>
              </w:rPr>
              <w:t>Young: Group</w:t>
            </w:r>
          </w:p>
        </w:tc>
        <w:tc>
          <w:tcPr>
            <w:tcW w:type="dxa" w:w="540"/>
            <w:tcBorders>
              <w:top w:val="nil"/>
              <w:left w:val="nil"/>
              <w:bottom w:val="nil"/>
              <w:right w:val="nil"/>
            </w:tcBorders>
            <w:shd w:fill="FFFFFF" w:val="clear"/>
          </w:tcPr>
          <w:p>
            <w:pPr>
              <w:pStyle w:val="style0"/>
              <w:jc w:val="center"/>
              <w:rPr>
                <w:sz w:val="22"/>
                <w:szCs w:val="22"/>
              </w:rPr>
            </w:pPr>
            <w:r>
              <w:rPr>
                <w:sz w:val="22"/>
                <w:szCs w:val="22"/>
              </w:rPr>
              <w:t>8</w:t>
            </w:r>
          </w:p>
        </w:tc>
        <w:tc>
          <w:tcPr>
            <w:tcW w:type="dxa" w:w="899"/>
            <w:tcBorders>
              <w:top w:val="nil"/>
              <w:left w:val="nil"/>
              <w:bottom w:val="nil"/>
              <w:right w:val="nil"/>
            </w:tcBorders>
            <w:shd w:fill="FFFFFF" w:val="clear"/>
          </w:tcPr>
          <w:p>
            <w:pPr>
              <w:pStyle w:val="style0"/>
              <w:jc w:val="center"/>
              <w:rPr>
                <w:sz w:val="22"/>
                <w:szCs w:val="22"/>
              </w:rPr>
            </w:pPr>
            <w:r>
              <w:rPr>
                <w:sz w:val="22"/>
                <w:szCs w:val="22"/>
              </w:rPr>
              <w:t>385.28</w:t>
            </w:r>
          </w:p>
        </w:tc>
        <w:tc>
          <w:tcPr>
            <w:tcW w:type="dxa" w:w="870"/>
            <w:tcBorders>
              <w:top w:val="nil"/>
              <w:left w:val="nil"/>
              <w:bottom w:val="nil"/>
              <w:right w:val="nil"/>
            </w:tcBorders>
            <w:shd w:fill="FFFFFF" w:val="clear"/>
          </w:tcPr>
          <w:p>
            <w:pPr>
              <w:pStyle w:val="style0"/>
              <w:jc w:val="center"/>
              <w:rPr>
                <w:sz w:val="22"/>
                <w:szCs w:val="22"/>
              </w:rPr>
            </w:pPr>
            <w:r>
              <w:rPr>
                <w:sz w:val="22"/>
                <w:szCs w:val="22"/>
              </w:rPr>
              <w:t>1.09</w:t>
            </w:r>
          </w:p>
        </w:tc>
        <w:tc>
          <w:tcPr>
            <w:tcW w:type="dxa" w:w="878"/>
            <w:tcBorders>
              <w:top w:val="nil"/>
              <w:left w:val="nil"/>
              <w:bottom w:val="nil"/>
              <w:right w:val="nil"/>
            </w:tcBorders>
            <w:shd w:fill="FFFFFF" w:val="clear"/>
          </w:tcPr>
          <w:p>
            <w:pPr>
              <w:pStyle w:val="style0"/>
              <w:jc w:val="center"/>
              <w:rPr>
                <w:sz w:val="22"/>
                <w:szCs w:val="22"/>
              </w:rPr>
            </w:pPr>
            <w:r>
              <w:rPr>
                <w:sz w:val="22"/>
                <w:szCs w:val="22"/>
              </w:rPr>
              <w:t>0.17</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7</w:t>
            </w:r>
          </w:p>
        </w:tc>
        <w:tc>
          <w:tcPr>
            <w:tcW w:type="dxa" w:w="899"/>
            <w:tcBorders>
              <w:top w:val="nil"/>
              <w:left w:val="nil"/>
              <w:bottom w:val="nil"/>
              <w:right w:val="nil"/>
            </w:tcBorders>
            <w:shd w:fill="FFFFFF" w:val="clear"/>
          </w:tcPr>
          <w:p>
            <w:pPr>
              <w:pStyle w:val="style0"/>
              <w:jc w:val="center"/>
              <w:rPr>
                <w:sz w:val="22"/>
                <w:szCs w:val="22"/>
              </w:rPr>
            </w:pPr>
            <w:r>
              <w:rPr>
                <w:sz w:val="22"/>
                <w:szCs w:val="22"/>
              </w:rPr>
              <w:t>385.73</w:t>
            </w:r>
          </w:p>
        </w:tc>
        <w:tc>
          <w:tcPr>
            <w:tcW w:type="dxa" w:w="870"/>
            <w:tcBorders>
              <w:top w:val="nil"/>
              <w:left w:val="nil"/>
              <w:bottom w:val="nil"/>
              <w:right w:val="nil"/>
            </w:tcBorders>
            <w:shd w:fill="FFFFFF" w:val="clear"/>
          </w:tcPr>
          <w:p>
            <w:pPr>
              <w:pStyle w:val="style0"/>
              <w:jc w:val="center"/>
              <w:rPr>
                <w:sz w:val="22"/>
                <w:szCs w:val="22"/>
              </w:rPr>
            </w:pPr>
            <w:r>
              <w:rPr>
                <w:sz w:val="22"/>
                <w:szCs w:val="22"/>
              </w:rPr>
              <w:t>1.55</w:t>
            </w:r>
          </w:p>
        </w:tc>
        <w:tc>
          <w:tcPr>
            <w:tcW w:type="dxa" w:w="878"/>
            <w:tcBorders>
              <w:top w:val="nil"/>
              <w:left w:val="nil"/>
              <w:bottom w:val="nil"/>
              <w:right w:val="nil"/>
            </w:tcBorders>
            <w:shd w:fill="FFFFFF" w:val="clear"/>
          </w:tcPr>
          <w:p>
            <w:pPr>
              <w:pStyle w:val="style0"/>
              <w:jc w:val="center"/>
              <w:rPr>
                <w:sz w:val="22"/>
                <w:szCs w:val="22"/>
              </w:rPr>
            </w:pPr>
            <w:r>
              <w:rPr>
                <w:sz w:val="22"/>
                <w:szCs w:val="22"/>
              </w:rPr>
              <w:t>0.14</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Age</w:t>
            </w:r>
          </w:p>
        </w:tc>
        <w:tc>
          <w:tcPr>
            <w:tcW w:type="dxa" w:w="540"/>
            <w:tcBorders>
              <w:top w:val="nil"/>
              <w:left w:val="nil"/>
              <w:bottom w:val="nil"/>
              <w:right w:val="nil"/>
            </w:tcBorders>
            <w:shd w:fill="FFFFFF" w:val="clear"/>
          </w:tcPr>
          <w:p>
            <w:pPr>
              <w:pStyle w:val="style0"/>
              <w:jc w:val="center"/>
              <w:rPr>
                <w:sz w:val="22"/>
                <w:szCs w:val="22"/>
              </w:rPr>
            </w:pPr>
            <w:r>
              <w:rPr>
                <w:sz w:val="22"/>
                <w:szCs w:val="22"/>
              </w:rPr>
              <w:t>7</w:t>
            </w:r>
          </w:p>
        </w:tc>
        <w:tc>
          <w:tcPr>
            <w:tcW w:type="dxa" w:w="899"/>
            <w:tcBorders>
              <w:top w:val="nil"/>
              <w:left w:val="nil"/>
              <w:bottom w:val="nil"/>
              <w:right w:val="nil"/>
            </w:tcBorders>
            <w:shd w:fill="FFFFFF" w:val="clear"/>
          </w:tcPr>
          <w:p>
            <w:pPr>
              <w:pStyle w:val="style0"/>
              <w:jc w:val="center"/>
              <w:rPr>
                <w:sz w:val="22"/>
                <w:szCs w:val="22"/>
              </w:rPr>
            </w:pPr>
            <w:r>
              <w:rPr>
                <w:sz w:val="22"/>
                <w:szCs w:val="22"/>
              </w:rPr>
              <w:t>385.93</w:t>
            </w:r>
          </w:p>
        </w:tc>
        <w:tc>
          <w:tcPr>
            <w:tcW w:type="dxa" w:w="870"/>
            <w:tcBorders>
              <w:top w:val="nil"/>
              <w:left w:val="nil"/>
              <w:bottom w:val="nil"/>
              <w:right w:val="nil"/>
            </w:tcBorders>
            <w:shd w:fill="FFFFFF" w:val="clear"/>
          </w:tcPr>
          <w:p>
            <w:pPr>
              <w:pStyle w:val="style0"/>
              <w:jc w:val="center"/>
              <w:rPr>
                <w:sz w:val="22"/>
                <w:szCs w:val="22"/>
              </w:rPr>
            </w:pPr>
            <w:r>
              <w:rPr>
                <w:sz w:val="22"/>
                <w:szCs w:val="22"/>
              </w:rPr>
              <w:t>1.75</w:t>
            </w:r>
          </w:p>
        </w:tc>
        <w:tc>
          <w:tcPr>
            <w:tcW w:type="dxa" w:w="878"/>
            <w:tcBorders>
              <w:top w:val="nil"/>
              <w:left w:val="nil"/>
              <w:bottom w:val="nil"/>
              <w:right w:val="nil"/>
            </w:tcBorders>
            <w:shd w:fill="FFFFFF" w:val="clear"/>
          </w:tcPr>
          <w:p>
            <w:pPr>
              <w:pStyle w:val="style0"/>
              <w:jc w:val="center"/>
              <w:rPr>
                <w:sz w:val="22"/>
                <w:szCs w:val="22"/>
              </w:rPr>
            </w:pPr>
            <w:r>
              <w:rPr>
                <w:sz w:val="22"/>
                <w:szCs w:val="22"/>
              </w:rPr>
              <w:t>0.12</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Brd. State + Group</w:t>
            </w:r>
          </w:p>
          <w:p>
            <w:pPr>
              <w:pStyle w:val="style0"/>
              <w:rPr>
                <w:sz w:val="22"/>
                <w:szCs w:val="22"/>
              </w:rPr>
            </w:pPr>
            <w:r>
              <w:rPr>
                <w:sz w:val="22"/>
                <w:szCs w:val="22"/>
              </w:rPr>
              <w:t>Young: Group</w:t>
            </w:r>
          </w:p>
        </w:tc>
        <w:tc>
          <w:tcPr>
            <w:tcW w:type="dxa" w:w="540"/>
            <w:tcBorders>
              <w:top w:val="nil"/>
              <w:left w:val="nil"/>
              <w:bottom w:val="nil"/>
              <w:right w:val="nil"/>
            </w:tcBorders>
            <w:shd w:fill="FFFFFF" w:val="clear"/>
          </w:tcPr>
          <w:p>
            <w:pPr>
              <w:pStyle w:val="style0"/>
              <w:jc w:val="center"/>
              <w:rPr>
                <w:sz w:val="22"/>
                <w:szCs w:val="22"/>
              </w:rPr>
            </w:pPr>
            <w:r>
              <w:rPr>
                <w:sz w:val="22"/>
                <w:szCs w:val="22"/>
              </w:rPr>
              <w:t>9</w:t>
            </w:r>
          </w:p>
        </w:tc>
        <w:tc>
          <w:tcPr>
            <w:tcW w:type="dxa" w:w="899"/>
            <w:tcBorders>
              <w:top w:val="nil"/>
              <w:left w:val="nil"/>
              <w:bottom w:val="nil"/>
              <w:right w:val="nil"/>
            </w:tcBorders>
            <w:shd w:fill="FFFFFF" w:val="clear"/>
          </w:tcPr>
          <w:p>
            <w:pPr>
              <w:pStyle w:val="style0"/>
              <w:jc w:val="center"/>
              <w:rPr>
                <w:sz w:val="22"/>
                <w:szCs w:val="22"/>
              </w:rPr>
            </w:pPr>
            <w:r>
              <w:rPr>
                <w:sz w:val="22"/>
                <w:szCs w:val="22"/>
              </w:rPr>
              <w:t>387.09</w:t>
            </w:r>
          </w:p>
        </w:tc>
        <w:tc>
          <w:tcPr>
            <w:tcW w:type="dxa" w:w="870"/>
            <w:tcBorders>
              <w:top w:val="nil"/>
              <w:left w:val="nil"/>
              <w:bottom w:val="nil"/>
              <w:right w:val="nil"/>
            </w:tcBorders>
            <w:shd w:fill="FFFFFF" w:val="clear"/>
          </w:tcPr>
          <w:p>
            <w:pPr>
              <w:pStyle w:val="style0"/>
              <w:jc w:val="center"/>
              <w:rPr>
                <w:sz w:val="22"/>
                <w:szCs w:val="22"/>
              </w:rPr>
            </w:pPr>
            <w:r>
              <w:rPr>
                <w:sz w:val="22"/>
                <w:szCs w:val="22"/>
              </w:rPr>
              <w:t>2.9</w:t>
            </w:r>
          </w:p>
        </w:tc>
        <w:tc>
          <w:tcPr>
            <w:tcW w:type="dxa" w:w="878"/>
            <w:tcBorders>
              <w:top w:val="nil"/>
              <w:left w:val="nil"/>
              <w:bottom w:val="nil"/>
              <w:right w:val="nil"/>
            </w:tcBorders>
            <w:shd w:fill="FFFFFF" w:val="clear"/>
          </w:tcPr>
          <w:p>
            <w:pPr>
              <w:pStyle w:val="style0"/>
              <w:jc w:val="center"/>
              <w:rPr>
                <w:sz w:val="22"/>
                <w:szCs w:val="22"/>
              </w:rPr>
            </w:pPr>
            <w:r>
              <w:rPr>
                <w:sz w:val="22"/>
                <w:szCs w:val="22"/>
              </w:rPr>
              <w:t>0.07</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 xml:space="preserve">Ψ </w:t>
            </w:r>
            <w:r>
              <w:rPr>
                <w:sz w:val="22"/>
                <w:szCs w:val="22"/>
              </w:rPr>
              <w:t>Old: Brd. State</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8</w:t>
            </w:r>
          </w:p>
        </w:tc>
        <w:tc>
          <w:tcPr>
            <w:tcW w:type="dxa" w:w="899"/>
            <w:tcBorders>
              <w:top w:val="nil"/>
              <w:left w:val="nil"/>
              <w:bottom w:val="nil"/>
              <w:right w:val="nil"/>
            </w:tcBorders>
            <w:shd w:fill="FFFFFF" w:val="clear"/>
          </w:tcPr>
          <w:p>
            <w:pPr>
              <w:pStyle w:val="style0"/>
              <w:jc w:val="center"/>
              <w:rPr>
                <w:sz w:val="22"/>
                <w:szCs w:val="22"/>
              </w:rPr>
            </w:pPr>
            <w:r>
              <w:rPr>
                <w:sz w:val="22"/>
                <w:szCs w:val="22"/>
              </w:rPr>
              <w:t>387.51</w:t>
            </w:r>
          </w:p>
        </w:tc>
        <w:tc>
          <w:tcPr>
            <w:tcW w:type="dxa" w:w="870"/>
            <w:tcBorders>
              <w:top w:val="nil"/>
              <w:left w:val="nil"/>
              <w:bottom w:val="nil"/>
              <w:right w:val="nil"/>
            </w:tcBorders>
            <w:shd w:fill="FFFFFF" w:val="clear"/>
          </w:tcPr>
          <w:p>
            <w:pPr>
              <w:pStyle w:val="style0"/>
              <w:jc w:val="center"/>
              <w:rPr>
                <w:sz w:val="22"/>
                <w:szCs w:val="22"/>
              </w:rPr>
            </w:pPr>
            <w:r>
              <w:rPr>
                <w:sz w:val="22"/>
                <w:szCs w:val="22"/>
              </w:rPr>
              <w:t>3.33</w:t>
            </w:r>
          </w:p>
        </w:tc>
        <w:tc>
          <w:tcPr>
            <w:tcW w:type="dxa" w:w="878"/>
            <w:tcBorders>
              <w:top w:val="nil"/>
              <w:left w:val="nil"/>
              <w:bottom w:val="nil"/>
              <w:right w:val="nil"/>
            </w:tcBorders>
            <w:shd w:fill="FFFFFF" w:val="clear"/>
          </w:tcPr>
          <w:p>
            <w:pPr>
              <w:pStyle w:val="style0"/>
              <w:jc w:val="center"/>
              <w:rPr>
                <w:sz w:val="22"/>
                <w:szCs w:val="22"/>
              </w:rPr>
            </w:pPr>
            <w:r>
              <w:rPr>
                <w:sz w:val="22"/>
                <w:szCs w:val="22"/>
              </w:rPr>
              <w:t>0.06</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Ad. Fems </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6</w:t>
            </w:r>
          </w:p>
        </w:tc>
        <w:tc>
          <w:tcPr>
            <w:tcW w:type="dxa" w:w="899"/>
            <w:tcBorders>
              <w:top w:val="nil"/>
              <w:left w:val="nil"/>
              <w:bottom w:val="nil"/>
              <w:right w:val="nil"/>
            </w:tcBorders>
            <w:shd w:fill="FFFFFF" w:val="clear"/>
          </w:tcPr>
          <w:p>
            <w:pPr>
              <w:pStyle w:val="style0"/>
              <w:jc w:val="center"/>
              <w:rPr>
                <w:sz w:val="22"/>
                <w:szCs w:val="22"/>
              </w:rPr>
            </w:pPr>
            <w:r>
              <w:rPr>
                <w:sz w:val="22"/>
                <w:szCs w:val="22"/>
              </w:rPr>
              <w:t>387.91</w:t>
            </w:r>
          </w:p>
        </w:tc>
        <w:tc>
          <w:tcPr>
            <w:tcW w:type="dxa" w:w="870"/>
            <w:tcBorders>
              <w:top w:val="nil"/>
              <w:left w:val="nil"/>
              <w:bottom w:val="nil"/>
              <w:right w:val="nil"/>
            </w:tcBorders>
            <w:shd w:fill="FFFFFF" w:val="clear"/>
          </w:tcPr>
          <w:p>
            <w:pPr>
              <w:pStyle w:val="style0"/>
              <w:jc w:val="center"/>
              <w:rPr>
                <w:sz w:val="22"/>
                <w:szCs w:val="22"/>
              </w:rPr>
            </w:pPr>
            <w:r>
              <w:rPr>
                <w:sz w:val="22"/>
                <w:szCs w:val="22"/>
              </w:rPr>
              <w:t>3.73</w:t>
            </w:r>
          </w:p>
        </w:tc>
        <w:tc>
          <w:tcPr>
            <w:tcW w:type="dxa" w:w="878"/>
            <w:tcBorders>
              <w:top w:val="nil"/>
              <w:left w:val="nil"/>
              <w:bottom w:val="nil"/>
              <w:right w:val="nil"/>
            </w:tcBorders>
            <w:shd w:fill="FFFFFF" w:val="clear"/>
          </w:tcPr>
          <w:p>
            <w:pPr>
              <w:pStyle w:val="style0"/>
              <w:jc w:val="center"/>
              <w:rPr>
                <w:sz w:val="22"/>
                <w:szCs w:val="22"/>
              </w:rPr>
            </w:pPr>
            <w:r>
              <w:rPr>
                <w:sz w:val="22"/>
                <w:szCs w:val="22"/>
              </w:rPr>
              <w:t>0.05</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Age</w:t>
            </w:r>
          </w:p>
        </w:tc>
        <w:tc>
          <w:tcPr>
            <w:tcW w:type="dxa" w:w="540"/>
            <w:tcBorders>
              <w:top w:val="nil"/>
              <w:left w:val="nil"/>
              <w:bottom w:val="nil"/>
              <w:right w:val="nil"/>
            </w:tcBorders>
            <w:shd w:fill="FFFFFF" w:val="clear"/>
          </w:tcPr>
          <w:p>
            <w:pPr>
              <w:pStyle w:val="style0"/>
              <w:jc w:val="center"/>
              <w:rPr>
                <w:sz w:val="22"/>
                <w:szCs w:val="22"/>
              </w:rPr>
            </w:pPr>
            <w:r>
              <w:rPr>
                <w:sz w:val="22"/>
                <w:szCs w:val="22"/>
              </w:rPr>
              <w:t>9</w:t>
            </w:r>
          </w:p>
        </w:tc>
        <w:tc>
          <w:tcPr>
            <w:tcW w:type="dxa" w:w="899"/>
            <w:tcBorders>
              <w:top w:val="nil"/>
              <w:left w:val="nil"/>
              <w:bottom w:val="nil"/>
              <w:right w:val="nil"/>
            </w:tcBorders>
            <w:shd w:fill="FFFFFF" w:val="clear"/>
          </w:tcPr>
          <w:p>
            <w:pPr>
              <w:pStyle w:val="style0"/>
              <w:jc w:val="center"/>
              <w:rPr>
                <w:sz w:val="22"/>
                <w:szCs w:val="22"/>
              </w:rPr>
            </w:pPr>
            <w:r>
              <w:rPr>
                <w:sz w:val="22"/>
                <w:szCs w:val="22"/>
              </w:rPr>
              <w:t>388.71</w:t>
            </w:r>
          </w:p>
        </w:tc>
        <w:tc>
          <w:tcPr>
            <w:tcW w:type="dxa" w:w="870"/>
            <w:tcBorders>
              <w:top w:val="nil"/>
              <w:left w:val="nil"/>
              <w:bottom w:val="nil"/>
              <w:right w:val="nil"/>
            </w:tcBorders>
            <w:shd w:fill="FFFFFF" w:val="clear"/>
          </w:tcPr>
          <w:p>
            <w:pPr>
              <w:pStyle w:val="style0"/>
              <w:jc w:val="center"/>
              <w:rPr>
                <w:sz w:val="22"/>
                <w:szCs w:val="22"/>
              </w:rPr>
            </w:pPr>
            <w:r>
              <w:rPr>
                <w:sz w:val="22"/>
                <w:szCs w:val="22"/>
              </w:rPr>
              <w:t>4.53</w:t>
            </w:r>
          </w:p>
        </w:tc>
        <w:tc>
          <w:tcPr>
            <w:tcW w:type="dxa" w:w="878"/>
            <w:tcBorders>
              <w:top w:val="nil"/>
              <w:left w:val="nil"/>
              <w:bottom w:val="nil"/>
              <w:right w:val="nil"/>
            </w:tcBorders>
            <w:shd w:fill="FFFFFF" w:val="clear"/>
          </w:tcPr>
          <w:p>
            <w:pPr>
              <w:pStyle w:val="style0"/>
              <w:jc w:val="center"/>
              <w:rPr>
                <w:sz w:val="22"/>
                <w:szCs w:val="22"/>
              </w:rPr>
            </w:pPr>
            <w:r>
              <w:rPr>
                <w:sz w:val="22"/>
                <w:szCs w:val="22"/>
              </w:rPr>
              <w:t>0.03</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Ad. Fems</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7</w:t>
            </w:r>
          </w:p>
        </w:tc>
        <w:tc>
          <w:tcPr>
            <w:tcW w:type="dxa" w:w="899"/>
            <w:tcBorders>
              <w:top w:val="nil"/>
              <w:left w:val="nil"/>
              <w:bottom w:val="nil"/>
              <w:right w:val="nil"/>
            </w:tcBorders>
            <w:shd w:fill="FFFFFF" w:val="clear"/>
          </w:tcPr>
          <w:p>
            <w:pPr>
              <w:pStyle w:val="style0"/>
              <w:jc w:val="center"/>
              <w:rPr>
                <w:sz w:val="22"/>
                <w:szCs w:val="22"/>
              </w:rPr>
            </w:pPr>
            <w:r>
              <w:rPr>
                <w:sz w:val="22"/>
                <w:szCs w:val="22"/>
              </w:rPr>
              <w:t>389.66</w:t>
            </w:r>
          </w:p>
        </w:tc>
        <w:tc>
          <w:tcPr>
            <w:tcW w:type="dxa" w:w="870"/>
            <w:tcBorders>
              <w:top w:val="nil"/>
              <w:left w:val="nil"/>
              <w:bottom w:val="nil"/>
              <w:right w:val="nil"/>
            </w:tcBorders>
            <w:shd w:fill="FFFFFF" w:val="clear"/>
          </w:tcPr>
          <w:p>
            <w:pPr>
              <w:pStyle w:val="style0"/>
              <w:jc w:val="center"/>
              <w:rPr>
                <w:sz w:val="22"/>
                <w:szCs w:val="22"/>
              </w:rPr>
            </w:pPr>
            <w:r>
              <w:rPr>
                <w:sz w:val="22"/>
                <w:szCs w:val="22"/>
              </w:rPr>
              <w:t>5.47</w:t>
            </w:r>
          </w:p>
        </w:tc>
        <w:tc>
          <w:tcPr>
            <w:tcW w:type="dxa" w:w="878"/>
            <w:tcBorders>
              <w:top w:val="nil"/>
              <w:left w:val="nil"/>
              <w:bottom w:val="nil"/>
              <w:right w:val="nil"/>
            </w:tcBorders>
            <w:shd w:fill="FFFFFF" w:val="clear"/>
          </w:tcPr>
          <w:p>
            <w:pPr>
              <w:pStyle w:val="style0"/>
              <w:jc w:val="center"/>
              <w:rPr>
                <w:sz w:val="22"/>
                <w:szCs w:val="22"/>
              </w:rPr>
            </w:pPr>
            <w:r>
              <w:rPr>
                <w:sz w:val="22"/>
                <w:szCs w:val="22"/>
              </w:rPr>
              <w:t>0.02</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Group</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6</w:t>
            </w:r>
          </w:p>
        </w:tc>
        <w:tc>
          <w:tcPr>
            <w:tcW w:type="dxa" w:w="899"/>
            <w:tcBorders>
              <w:top w:val="nil"/>
              <w:left w:val="nil"/>
              <w:bottom w:val="nil"/>
              <w:right w:val="nil"/>
            </w:tcBorders>
            <w:shd w:fill="FFFFFF" w:val="clear"/>
          </w:tcPr>
          <w:p>
            <w:pPr>
              <w:pStyle w:val="style0"/>
              <w:jc w:val="center"/>
              <w:rPr>
                <w:sz w:val="22"/>
                <w:szCs w:val="22"/>
              </w:rPr>
            </w:pPr>
            <w:r>
              <w:rPr>
                <w:sz w:val="22"/>
                <w:szCs w:val="22"/>
              </w:rPr>
              <w:t>389.85</w:t>
            </w:r>
          </w:p>
        </w:tc>
        <w:tc>
          <w:tcPr>
            <w:tcW w:type="dxa" w:w="870"/>
            <w:tcBorders>
              <w:top w:val="nil"/>
              <w:left w:val="nil"/>
              <w:bottom w:val="nil"/>
              <w:right w:val="nil"/>
            </w:tcBorders>
            <w:shd w:fill="FFFFFF" w:val="clear"/>
          </w:tcPr>
          <w:p>
            <w:pPr>
              <w:pStyle w:val="style0"/>
              <w:jc w:val="center"/>
              <w:rPr>
                <w:sz w:val="22"/>
                <w:szCs w:val="22"/>
              </w:rPr>
            </w:pPr>
            <w:r>
              <w:rPr>
                <w:sz w:val="22"/>
                <w:szCs w:val="22"/>
              </w:rPr>
              <w:t>5.66</w:t>
            </w:r>
          </w:p>
        </w:tc>
        <w:tc>
          <w:tcPr>
            <w:tcW w:type="dxa" w:w="878"/>
            <w:tcBorders>
              <w:top w:val="nil"/>
              <w:left w:val="nil"/>
              <w:bottom w:val="nil"/>
              <w:right w:val="nil"/>
            </w:tcBorders>
            <w:shd w:fill="FFFFFF" w:val="clear"/>
          </w:tcPr>
          <w:p>
            <w:pPr>
              <w:pStyle w:val="style0"/>
              <w:jc w:val="center"/>
              <w:rPr>
                <w:sz w:val="22"/>
                <w:szCs w:val="22"/>
              </w:rPr>
            </w:pPr>
            <w:r>
              <w:rPr>
                <w:sz w:val="22"/>
                <w:szCs w:val="22"/>
              </w:rPr>
              <w:t>0.02</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 + Group)                   Young: Group</w:t>
            </w:r>
          </w:p>
        </w:tc>
        <w:tc>
          <w:tcPr>
            <w:tcW w:type="dxa" w:w="540"/>
            <w:tcBorders>
              <w:top w:val="nil"/>
              <w:left w:val="nil"/>
              <w:bottom w:val="nil"/>
              <w:right w:val="nil"/>
            </w:tcBorders>
            <w:shd w:fill="FFFFFF" w:val="clear"/>
          </w:tcPr>
          <w:p>
            <w:pPr>
              <w:pStyle w:val="style0"/>
              <w:jc w:val="center"/>
              <w:rPr>
                <w:sz w:val="22"/>
                <w:szCs w:val="22"/>
              </w:rPr>
            </w:pPr>
            <w:r>
              <w:rPr>
                <w:sz w:val="22"/>
                <w:szCs w:val="22"/>
              </w:rPr>
              <w:t>11</w:t>
            </w:r>
          </w:p>
        </w:tc>
        <w:tc>
          <w:tcPr>
            <w:tcW w:type="dxa" w:w="899"/>
            <w:tcBorders>
              <w:top w:val="nil"/>
              <w:left w:val="nil"/>
              <w:bottom w:val="nil"/>
              <w:right w:val="nil"/>
            </w:tcBorders>
            <w:shd w:fill="FFFFFF" w:val="clear"/>
          </w:tcPr>
          <w:p>
            <w:pPr>
              <w:pStyle w:val="style0"/>
              <w:jc w:val="center"/>
              <w:rPr>
                <w:sz w:val="22"/>
                <w:szCs w:val="22"/>
              </w:rPr>
            </w:pPr>
            <w:r>
              <w:rPr>
                <w:sz w:val="22"/>
                <w:szCs w:val="22"/>
              </w:rPr>
              <w:t>389.97</w:t>
            </w:r>
          </w:p>
        </w:tc>
        <w:tc>
          <w:tcPr>
            <w:tcW w:type="dxa" w:w="870"/>
            <w:tcBorders>
              <w:top w:val="nil"/>
              <w:left w:val="nil"/>
              <w:bottom w:val="nil"/>
              <w:right w:val="nil"/>
            </w:tcBorders>
            <w:shd w:fill="FFFFFF" w:val="clear"/>
          </w:tcPr>
          <w:p>
            <w:pPr>
              <w:pStyle w:val="style0"/>
              <w:jc w:val="center"/>
              <w:rPr>
                <w:sz w:val="22"/>
                <w:szCs w:val="22"/>
              </w:rPr>
            </w:pPr>
            <w:r>
              <w:rPr>
                <w:sz w:val="22"/>
                <w:szCs w:val="22"/>
              </w:rPr>
              <w:t>5.79</w:t>
            </w:r>
          </w:p>
        </w:tc>
        <w:tc>
          <w:tcPr>
            <w:tcW w:type="dxa" w:w="878"/>
            <w:tcBorders>
              <w:top w:val="nil"/>
              <w:left w:val="nil"/>
              <w:bottom w:val="nil"/>
              <w:right w:val="nil"/>
            </w:tcBorders>
            <w:shd w:fill="FFFFFF" w:val="clear"/>
          </w:tcPr>
          <w:p>
            <w:pPr>
              <w:pStyle w:val="style0"/>
              <w:jc w:val="center"/>
              <w:rPr>
                <w:sz w:val="22"/>
                <w:szCs w:val="22"/>
              </w:rPr>
            </w:pPr>
            <w:r>
              <w:rPr>
                <w:sz w:val="22"/>
                <w:szCs w:val="22"/>
              </w:rPr>
              <w:t>0.02</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val="nil"/>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w:t>
            </w:r>
          </w:p>
          <w:p>
            <w:pPr>
              <w:pStyle w:val="style0"/>
              <w:rPr>
                <w:sz w:val="22"/>
                <w:szCs w:val="22"/>
              </w:rPr>
            </w:pPr>
            <w:r>
              <w:rPr>
                <w:sz w:val="22"/>
                <w:szCs w:val="22"/>
              </w:rPr>
              <w:t>Young: 1</w:t>
            </w:r>
          </w:p>
        </w:tc>
        <w:tc>
          <w:tcPr>
            <w:tcW w:type="dxa" w:w="540"/>
            <w:tcBorders>
              <w:top w:val="nil"/>
              <w:left w:val="nil"/>
              <w:bottom w:val="nil"/>
              <w:right w:val="nil"/>
            </w:tcBorders>
            <w:shd w:fill="FFFFFF" w:val="clear"/>
          </w:tcPr>
          <w:p>
            <w:pPr>
              <w:pStyle w:val="style0"/>
              <w:jc w:val="center"/>
              <w:rPr>
                <w:sz w:val="22"/>
                <w:szCs w:val="22"/>
              </w:rPr>
            </w:pPr>
            <w:r>
              <w:rPr>
                <w:sz w:val="22"/>
                <w:szCs w:val="22"/>
              </w:rPr>
              <w:t>10</w:t>
            </w:r>
          </w:p>
        </w:tc>
        <w:tc>
          <w:tcPr>
            <w:tcW w:type="dxa" w:w="899"/>
            <w:tcBorders>
              <w:top w:val="nil"/>
              <w:left w:val="nil"/>
              <w:bottom w:val="nil"/>
              <w:right w:val="nil"/>
            </w:tcBorders>
            <w:shd w:fill="FFFFFF" w:val="clear"/>
          </w:tcPr>
          <w:p>
            <w:pPr>
              <w:pStyle w:val="style0"/>
              <w:jc w:val="center"/>
              <w:rPr>
                <w:sz w:val="22"/>
                <w:szCs w:val="22"/>
              </w:rPr>
            </w:pPr>
            <w:r>
              <w:rPr>
                <w:sz w:val="22"/>
                <w:szCs w:val="22"/>
              </w:rPr>
              <w:t>390.36</w:t>
            </w:r>
          </w:p>
        </w:tc>
        <w:tc>
          <w:tcPr>
            <w:tcW w:type="dxa" w:w="870"/>
            <w:tcBorders>
              <w:top w:val="nil"/>
              <w:left w:val="nil"/>
              <w:bottom w:val="nil"/>
              <w:right w:val="nil"/>
            </w:tcBorders>
            <w:shd w:fill="FFFFFF" w:val="clear"/>
          </w:tcPr>
          <w:p>
            <w:pPr>
              <w:pStyle w:val="style0"/>
              <w:jc w:val="center"/>
              <w:rPr>
                <w:sz w:val="22"/>
                <w:szCs w:val="22"/>
              </w:rPr>
            </w:pPr>
            <w:r>
              <w:rPr>
                <w:sz w:val="22"/>
                <w:szCs w:val="22"/>
              </w:rPr>
              <w:t>6.17</w:t>
            </w:r>
          </w:p>
        </w:tc>
        <w:tc>
          <w:tcPr>
            <w:tcW w:type="dxa" w:w="878"/>
            <w:tcBorders>
              <w:top w:val="nil"/>
              <w:left w:val="nil"/>
              <w:bottom w:val="nil"/>
              <w:right w:val="nil"/>
            </w:tcBorders>
            <w:shd w:fill="FFFFFF" w:val="clear"/>
          </w:tcPr>
          <w:p>
            <w:pPr>
              <w:pStyle w:val="style0"/>
              <w:jc w:val="center"/>
              <w:rPr>
                <w:sz w:val="22"/>
                <w:szCs w:val="22"/>
              </w:rPr>
            </w:pPr>
            <w:r>
              <w:rPr>
                <w:sz w:val="22"/>
                <w:szCs w:val="22"/>
              </w:rPr>
              <w:t>0.01</w:t>
            </w:r>
          </w:p>
        </w:tc>
        <w:tc>
          <w:tcPr>
            <w:tcW w:type="dxa" w:w="77"/>
            <w:tcBorders>
              <w:top w:val="nil"/>
              <w:left w:val="nil"/>
              <w:bottom w:val="nil"/>
              <w:right w:val="nil"/>
            </w:tcBorders>
            <w:shd w:fill="FFFFFF" w:val="clear"/>
          </w:tcPr>
          <w:p>
            <w:pPr>
              <w:pStyle w:val="style0"/>
              <w:rPr>
                <w:sz w:val="22"/>
                <w:szCs w:val="22"/>
              </w:rPr>
            </w:pPr>
            <w:r>
              <w:rPr>
                <w:sz w:val="22"/>
                <w:szCs w:val="22"/>
              </w:rPr>
            </w:r>
          </w:p>
        </w:tc>
      </w:tr>
      <w:tr>
        <w:trPr>
          <w:trHeight w:hRule="atLeast" w:val="680"/>
          <w:cantSplit w:val="false"/>
        </w:trPr>
        <w:tc>
          <w:tcPr>
            <w:tcW w:type="dxa" w:w="3906"/>
            <w:tcBorders>
              <w:top w:val="nil"/>
              <w:left w:val="nil"/>
              <w:bottom w:color="000001" w:space="0" w:sz="4" w:val="single"/>
              <w:right w:val="nil"/>
            </w:tcBorders>
            <w:shd w:fill="FFFFFF" w:val="clear"/>
          </w:tcPr>
          <w:p>
            <w:pPr>
              <w:pStyle w:val="style0"/>
              <w:rPr>
                <w:sz w:val="22"/>
                <w:szCs w:val="22"/>
              </w:rPr>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p>
          <w:p>
            <w:pPr>
              <w:pStyle w:val="style0"/>
              <w:rPr>
                <w:sz w:val="22"/>
                <w:szCs w:val="22"/>
              </w:rPr>
            </w:pPr>
            <w:r>
              <w:rPr>
                <w:b/>
                <w:sz w:val="22"/>
                <w:szCs w:val="22"/>
              </w:rPr>
              <w:t>Ψ</w:t>
            </w:r>
            <w:r>
              <w:rPr>
                <w:sz w:val="22"/>
                <w:szCs w:val="22"/>
              </w:rPr>
              <w:t xml:space="preserve"> Old: Brd. State + PDO + PDO</w:t>
            </w:r>
            <w:r>
              <w:rPr>
                <w:sz w:val="22"/>
                <w:szCs w:val="22"/>
                <w:vertAlign w:val="subscript"/>
              </w:rPr>
              <w:t>lag</w:t>
            </w:r>
            <w:r>
              <w:rPr>
                <w:sz w:val="22"/>
                <w:szCs w:val="22"/>
              </w:rPr>
              <w:t xml:space="preserve"> + Group           </w:t>
            </w:r>
          </w:p>
          <w:p>
            <w:pPr>
              <w:pStyle w:val="style0"/>
              <w:rPr>
                <w:sz w:val="22"/>
                <w:szCs w:val="22"/>
              </w:rPr>
            </w:pPr>
            <w:r>
              <w:rPr>
                <w:sz w:val="22"/>
                <w:szCs w:val="22"/>
              </w:rPr>
              <w:t>Young: PDO + PDO</w:t>
            </w:r>
            <w:r>
              <w:rPr>
                <w:sz w:val="22"/>
                <w:szCs w:val="22"/>
                <w:vertAlign w:val="subscript"/>
              </w:rPr>
              <w:t>lag</w:t>
            </w:r>
            <w:r>
              <w:rPr>
                <w:sz w:val="22"/>
                <w:szCs w:val="22"/>
              </w:rPr>
              <w:t xml:space="preserve"> + Group</w:t>
            </w:r>
          </w:p>
        </w:tc>
        <w:tc>
          <w:tcPr>
            <w:tcW w:type="dxa" w:w="540"/>
            <w:tcBorders>
              <w:top w:val="nil"/>
              <w:left w:val="nil"/>
              <w:bottom w:color="000001" w:space="0" w:sz="4" w:val="single"/>
              <w:right w:val="nil"/>
            </w:tcBorders>
            <w:shd w:fill="FFFFFF" w:val="clear"/>
          </w:tcPr>
          <w:p>
            <w:pPr>
              <w:pStyle w:val="style0"/>
              <w:jc w:val="center"/>
              <w:rPr>
                <w:sz w:val="22"/>
                <w:szCs w:val="22"/>
              </w:rPr>
            </w:pPr>
            <w:r>
              <w:rPr>
                <w:sz w:val="22"/>
                <w:szCs w:val="22"/>
              </w:rPr>
              <w:t>12</w:t>
            </w:r>
          </w:p>
        </w:tc>
        <w:tc>
          <w:tcPr>
            <w:tcW w:type="dxa" w:w="899"/>
            <w:tcBorders>
              <w:top w:val="nil"/>
              <w:left w:val="nil"/>
              <w:bottom w:color="000001" w:space="0" w:sz="4" w:val="single"/>
              <w:right w:val="nil"/>
            </w:tcBorders>
            <w:shd w:fill="FFFFFF" w:val="clear"/>
          </w:tcPr>
          <w:p>
            <w:pPr>
              <w:pStyle w:val="style0"/>
              <w:jc w:val="center"/>
              <w:rPr>
                <w:sz w:val="22"/>
                <w:szCs w:val="22"/>
              </w:rPr>
            </w:pPr>
            <w:r>
              <w:rPr>
                <w:sz w:val="22"/>
                <w:szCs w:val="22"/>
              </w:rPr>
              <w:t>390.75</w:t>
            </w:r>
          </w:p>
        </w:tc>
        <w:tc>
          <w:tcPr>
            <w:tcW w:type="dxa" w:w="870"/>
            <w:tcBorders>
              <w:top w:val="nil"/>
              <w:left w:val="nil"/>
              <w:bottom w:color="000001" w:space="0" w:sz="4" w:val="single"/>
              <w:right w:val="nil"/>
            </w:tcBorders>
            <w:shd w:fill="FFFFFF" w:val="clear"/>
          </w:tcPr>
          <w:p>
            <w:pPr>
              <w:pStyle w:val="style0"/>
              <w:jc w:val="center"/>
              <w:rPr>
                <w:sz w:val="22"/>
                <w:szCs w:val="22"/>
              </w:rPr>
            </w:pPr>
            <w:r>
              <w:rPr>
                <w:sz w:val="22"/>
                <w:szCs w:val="22"/>
              </w:rPr>
              <w:t>6.57</w:t>
            </w:r>
          </w:p>
        </w:tc>
        <w:tc>
          <w:tcPr>
            <w:tcW w:type="dxa" w:w="878"/>
            <w:tcBorders>
              <w:top w:val="nil"/>
              <w:left w:val="nil"/>
              <w:bottom w:color="000001" w:space="0" w:sz="4" w:val="single"/>
              <w:right w:val="nil"/>
            </w:tcBorders>
            <w:shd w:fill="FFFFFF" w:val="clear"/>
          </w:tcPr>
          <w:p>
            <w:pPr>
              <w:pStyle w:val="style0"/>
              <w:jc w:val="center"/>
              <w:rPr>
                <w:sz w:val="22"/>
                <w:szCs w:val="22"/>
              </w:rPr>
            </w:pPr>
            <w:r>
              <w:rPr>
                <w:sz w:val="22"/>
                <w:szCs w:val="22"/>
              </w:rPr>
              <w:t>0.01</w:t>
            </w:r>
          </w:p>
        </w:tc>
        <w:tc>
          <w:tcPr>
            <w:tcW w:type="dxa" w:w="77"/>
            <w:tcBorders>
              <w:top w:val="nil"/>
              <w:left w:val="nil"/>
              <w:bottom w:color="000001" w:space="0" w:sz="4" w:val="single"/>
              <w:right w:val="nil"/>
            </w:tcBorders>
            <w:shd w:fill="FFFFFF" w:val="clear"/>
          </w:tcPr>
          <w:p>
            <w:pPr>
              <w:pStyle w:val="style0"/>
              <w:rPr>
                <w:sz w:val="22"/>
                <w:szCs w:val="22"/>
              </w:rPr>
            </w:pPr>
            <w:r>
              <w:rPr>
                <w:sz w:val="22"/>
                <w:szCs w:val="22"/>
              </w:rPr>
            </w:r>
          </w:p>
        </w:tc>
      </w:tr>
    </w:tbl>
    <w:p>
      <w:pPr>
        <w:pStyle w:val="style0"/>
        <w:rPr>
          <w:sz w:val="22"/>
          <w:szCs w:val="22"/>
        </w:rPr>
      </w:pPr>
      <w:r>
        <w:rPr>
          <w:sz w:val="22"/>
          <w:szCs w:val="22"/>
        </w:rPr>
      </w:r>
    </w:p>
    <w:p>
      <w:pPr>
        <w:pStyle w:val="style0"/>
        <w:rPr>
          <w:sz w:val="22"/>
          <w:szCs w:val="22"/>
        </w:rPr>
      </w:pPr>
      <w:r>
        <w:rPr>
          <w:sz w:val="22"/>
          <w:szCs w:val="22"/>
        </w:rPr>
      </w:r>
    </w:p>
    <w:p>
      <w:pPr>
        <w:pStyle w:val="style0"/>
        <w:pageBreakBefore/>
        <w:rPr>
          <w:sz w:val="22"/>
          <w:szCs w:val="22"/>
        </w:rPr>
      </w:pPr>
      <w:r>
        <w:rPr>
          <w:sz w:val="22"/>
          <w:szCs w:val="22"/>
        </w:rPr>
        <w:t>Table 4. AIC weights (ω</w:t>
      </w:r>
      <w:r>
        <w:rPr>
          <w:b/>
          <w:bCs/>
          <w:color w:val="000000"/>
          <w:sz w:val="22"/>
          <w:szCs w:val="22"/>
          <w:lang w:eastAsia="en-US"/>
        </w:rPr>
        <w:t>+</w:t>
      </w:r>
      <w:r>
        <w:rPr>
          <w:sz w:val="22"/>
          <w:szCs w:val="22"/>
        </w:rPr>
        <w:t>) for all covariates summed across all candidate models in a multi-state CMR analysis of adult female hoary marmots in the Ruby Range, Yukon, 1999-2004. Covariates of both survival (S) and breeding probability (ψ) are shown. Covariate descriptions are in Table 1. '*' indicates an interaction term between two main effects.</w:t>
      </w:r>
    </w:p>
    <w:p>
      <w:pPr>
        <w:pStyle w:val="style0"/>
        <w:rPr>
          <w:sz w:val="22"/>
          <w:szCs w:val="22"/>
        </w:rPr>
      </w:pPr>
      <w:r>
        <w:rPr>
          <w:sz w:val="22"/>
          <w:szCs w:val="22"/>
        </w:rPr>
      </w:r>
    </w:p>
    <w:tbl>
      <w:tblPr>
        <w:jc w:val="center"/>
        <w:tblInd w:type="dxa" w:w="0"/>
        <w:tblBorders>
          <w:top w:color="000001" w:space="0" w:sz="8" w:val="single"/>
          <w:left w:val="nil"/>
          <w:bottom w:color="000001" w:space="0" w:sz="8" w:val="single"/>
          <w:insideH w:color="000001" w:space="0" w:sz="8" w:val="single"/>
          <w:right w:val="nil"/>
          <w:insideV w:val="nil"/>
        </w:tblBorders>
        <w:tblCellMar>
          <w:top w:type="dxa" w:w="0"/>
          <w:left w:type="dxa" w:w="108"/>
          <w:bottom w:type="dxa" w:w="0"/>
          <w:right w:type="dxa" w:w="108"/>
        </w:tblCellMar>
      </w:tblPr>
      <w:tblGrid>
        <w:gridCol w:w="2837"/>
        <w:gridCol w:w="959"/>
      </w:tblGrid>
      <w:tr>
        <w:trPr>
          <w:trHeight w:hRule="atLeast" w:val="645"/>
          <w:cantSplit w:val="false"/>
        </w:trPr>
        <w:tc>
          <w:tcPr>
            <w:tcW w:type="dxa" w:w="2837"/>
            <w:tcBorders>
              <w:top w:color="000001" w:space="0" w:sz="8" w:val="single"/>
              <w:left w:val="nil"/>
              <w:bottom w:color="000001" w:space="0" w:sz="8" w:val="single"/>
              <w:right w:val="nil"/>
            </w:tcBorders>
            <w:shd w:fill="FFFFFF" w:val="clear"/>
            <w:vAlign w:val="center"/>
          </w:tcPr>
          <w:p>
            <w:pPr>
              <w:pStyle w:val="style0"/>
              <w:suppressAutoHyphens w:val="false"/>
              <w:jc w:val="center"/>
              <w:rPr>
                <w:b/>
                <w:bCs/>
                <w:color w:val="000000"/>
                <w:sz w:val="22"/>
                <w:szCs w:val="22"/>
                <w:lang w:eastAsia="en-US"/>
              </w:rPr>
            </w:pPr>
            <w:r>
              <w:rPr>
                <w:b/>
                <w:bCs/>
                <w:color w:val="000000"/>
                <w:sz w:val="22"/>
                <w:szCs w:val="22"/>
                <w:lang w:eastAsia="en-US"/>
              </w:rPr>
              <w:t>Covariate</w:t>
            </w:r>
          </w:p>
        </w:tc>
        <w:tc>
          <w:tcPr>
            <w:tcW w:type="dxa" w:w="959"/>
            <w:tcBorders>
              <w:top w:color="000001" w:space="0" w:sz="8" w:val="single"/>
              <w:left w:val="nil"/>
              <w:bottom w:color="000001" w:space="0" w:sz="8" w:val="single"/>
              <w:right w:val="nil"/>
            </w:tcBorders>
            <w:shd w:fill="FFFFFF" w:val="clear"/>
            <w:vAlign w:val="center"/>
          </w:tcPr>
          <w:p>
            <w:pPr>
              <w:pStyle w:val="style0"/>
              <w:suppressAutoHyphens w:val="false"/>
              <w:jc w:val="center"/>
              <w:rPr>
                <w:b/>
                <w:bCs/>
                <w:color w:val="000000"/>
                <w:sz w:val="22"/>
                <w:szCs w:val="22"/>
                <w:lang w:eastAsia="en-US"/>
              </w:rPr>
            </w:pPr>
            <w:r>
              <w:rPr>
                <w:b/>
                <w:bCs/>
                <w:color w:val="000000"/>
                <w:sz w:val="22"/>
                <w:szCs w:val="22"/>
                <w:lang w:eastAsia="en-US"/>
              </w:rPr>
              <w:t>ω+</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b/>
                <w:bCs/>
                <w:color w:val="000000"/>
                <w:sz w:val="22"/>
                <w:szCs w:val="22"/>
                <w:lang w:eastAsia="en-US"/>
              </w:rPr>
            </w:pPr>
            <w:r>
              <w:rPr>
                <w:b/>
                <w:bCs/>
                <w:color w:val="000000"/>
                <w:sz w:val="22"/>
                <w:szCs w:val="22"/>
                <w:lang w:eastAsia="en-US"/>
              </w:rPr>
              <w:t>Ѱ</w:t>
            </w:r>
          </w:p>
        </w:tc>
        <w:tc>
          <w:tcPr>
            <w:tcW w:type="dxa" w:w="959"/>
            <w:tcBorders>
              <w:top w:val="nil"/>
              <w:left w:val="nil"/>
              <w:bottom w:val="nil"/>
              <w:right w:val="nil"/>
            </w:tcBorders>
            <w:shd w:fill="FFFFFF" w:val="clear"/>
            <w:vAlign w:val="center"/>
          </w:tcPr>
          <w:p>
            <w:pPr>
              <w:pStyle w:val="style0"/>
              <w:suppressAutoHyphens w:val="false"/>
              <w:jc w:val="center"/>
              <w:rPr>
                <w:b/>
                <w:bCs/>
                <w:color w:val="000000"/>
                <w:sz w:val="22"/>
                <w:szCs w:val="22"/>
                <w:lang w:eastAsia="en-US"/>
              </w:rPr>
            </w:pPr>
            <w:r>
              <w:rPr>
                <w:b/>
                <w:bCs/>
                <w:color w:val="000000"/>
                <w:sz w:val="22"/>
                <w:szCs w:val="22"/>
                <w:lang w:eastAsia="en-US"/>
              </w:rPr>
              <w:t> </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Brd. State</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0.47</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Age*Brd. State</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0.47</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Group</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0.28</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Age*Group</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0.28</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Ad. Fems</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0.06</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PDO</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PDO</w:t>
            </w:r>
            <w:r>
              <w:rPr>
                <w:color w:val="000000"/>
                <w:sz w:val="22"/>
                <w:szCs w:val="22"/>
                <w:vertAlign w:val="subscript"/>
                <w:lang w:eastAsia="en-US"/>
              </w:rPr>
              <w:t>lag</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Age*PDO</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Age*PDO</w:t>
            </w:r>
            <w:r>
              <w:rPr>
                <w:color w:val="000000"/>
                <w:sz w:val="22"/>
                <w:szCs w:val="22"/>
                <w:vertAlign w:val="subscript"/>
                <w:lang w:eastAsia="en-US"/>
              </w:rPr>
              <w:t>lag</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Age*Ad. Fems</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 </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 </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b/>
                <w:bCs/>
                <w:color w:val="000000"/>
                <w:sz w:val="22"/>
                <w:szCs w:val="22"/>
                <w:lang w:eastAsia="en-US"/>
              </w:rPr>
            </w:pPr>
            <w:r>
              <w:rPr>
                <w:b/>
                <w:bCs/>
                <w:color w:val="000000"/>
                <w:sz w:val="22"/>
                <w:szCs w:val="22"/>
                <w:lang w:eastAsia="en-US"/>
              </w:rPr>
              <w:t>S</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 </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PDO</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PDO</w:t>
            </w:r>
            <w:r>
              <w:rPr>
                <w:color w:val="000000"/>
                <w:sz w:val="22"/>
                <w:szCs w:val="22"/>
                <w:vertAlign w:val="subscript"/>
                <w:lang w:eastAsia="en-US"/>
              </w:rPr>
              <w:t>lag</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1</w:t>
            </w:r>
          </w:p>
        </w:tc>
      </w:tr>
      <w:tr>
        <w:trPr>
          <w:trHeight w:hRule="atLeast" w:val="315"/>
          <w:cantSplit w:val="false"/>
        </w:trPr>
        <w:tc>
          <w:tcPr>
            <w:tcW w:type="dxa" w:w="2837"/>
            <w:tcBorders>
              <w:top w:val="nil"/>
              <w:left w:val="nil"/>
              <w:bottom w:val="nil"/>
              <w:right w:val="nil"/>
            </w:tcBorders>
            <w:shd w:fill="FFFFFF" w:val="clear"/>
            <w:vAlign w:val="center"/>
          </w:tcPr>
          <w:p>
            <w:pPr>
              <w:pStyle w:val="style0"/>
              <w:suppressAutoHyphens w:val="false"/>
              <w:rPr>
                <w:color w:val="000000"/>
                <w:sz w:val="22"/>
                <w:szCs w:val="22"/>
                <w:lang w:eastAsia="en-US"/>
              </w:rPr>
            </w:pPr>
            <w:r>
              <w:rPr>
                <w:color w:val="000000"/>
                <w:sz w:val="22"/>
                <w:szCs w:val="22"/>
                <w:lang w:eastAsia="en-US"/>
              </w:rPr>
              <w:t>Brd. State</w:t>
            </w:r>
          </w:p>
        </w:tc>
        <w:tc>
          <w:tcPr>
            <w:tcW w:type="dxa" w:w="959"/>
            <w:tcBorders>
              <w:top w:val="nil"/>
              <w:left w:val="nil"/>
              <w:bottom w:val="nil"/>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0.33</w:t>
            </w:r>
          </w:p>
        </w:tc>
      </w:tr>
      <w:tr>
        <w:trPr>
          <w:trHeight w:hRule="atLeast" w:val="315"/>
          <w:cantSplit w:val="false"/>
        </w:trPr>
        <w:tc>
          <w:tcPr>
            <w:tcW w:type="dxa" w:w="2837"/>
            <w:tcBorders>
              <w:top w:val="nil"/>
              <w:left w:val="nil"/>
              <w:bottom w:color="00000A" w:space="0" w:sz="4" w:val="single"/>
              <w:right w:val="nil"/>
            </w:tcBorders>
            <w:shd w:fill="FFFFFF" w:val="clear"/>
            <w:vAlign w:val="center"/>
          </w:tcPr>
          <w:p>
            <w:pPr>
              <w:pStyle w:val="style0"/>
              <w:suppressAutoHyphens w:val="false"/>
              <w:rPr>
                <w:color w:val="000000"/>
                <w:sz w:val="22"/>
                <w:szCs w:val="22"/>
                <w:vertAlign w:val="subscript"/>
                <w:lang w:eastAsia="en-US"/>
              </w:rPr>
            </w:pPr>
            <w:r>
              <w:rPr>
                <w:color w:val="000000"/>
                <w:sz w:val="22"/>
                <w:szCs w:val="22"/>
                <w:lang w:eastAsia="en-US"/>
              </w:rPr>
              <w:t>Brd. State*PDO,PDO</w:t>
            </w:r>
            <w:r>
              <w:rPr>
                <w:color w:val="000000"/>
                <w:sz w:val="22"/>
                <w:szCs w:val="22"/>
                <w:vertAlign w:val="subscript"/>
                <w:lang w:eastAsia="en-US"/>
              </w:rPr>
              <w:t>lag</w:t>
            </w:r>
          </w:p>
        </w:tc>
        <w:tc>
          <w:tcPr>
            <w:tcW w:type="dxa" w:w="959"/>
            <w:tcBorders>
              <w:top w:val="nil"/>
              <w:left w:val="nil"/>
              <w:bottom w:color="00000A" w:space="0" w:sz="4" w:val="single"/>
              <w:right w:val="nil"/>
            </w:tcBorders>
            <w:shd w:fill="FFFFFF" w:val="clear"/>
            <w:vAlign w:val="center"/>
          </w:tcPr>
          <w:p>
            <w:pPr>
              <w:pStyle w:val="style0"/>
              <w:suppressAutoHyphens w:val="false"/>
              <w:jc w:val="center"/>
              <w:rPr>
                <w:color w:val="000000"/>
                <w:sz w:val="22"/>
                <w:szCs w:val="22"/>
                <w:lang w:eastAsia="en-US"/>
              </w:rPr>
            </w:pPr>
            <w:r>
              <w:rPr>
                <w:color w:val="000000"/>
                <w:sz w:val="22"/>
                <w:szCs w:val="22"/>
                <w:lang w:eastAsia="en-US"/>
              </w:rPr>
              <w:t>0.06</w:t>
            </w:r>
          </w:p>
        </w:tc>
      </w:tr>
    </w:tbl>
    <w:p>
      <w:pPr>
        <w:pStyle w:val="style0"/>
        <w:jc w:val="center"/>
        <w:rPr>
          <w:sz w:val="22"/>
          <w:szCs w:val="22"/>
        </w:rPr>
      </w:pPr>
      <w:r>
        <w:rPr>
          <w:sz w:val="22"/>
          <w:szCs w:val="22"/>
        </w:rPr>
      </w:r>
    </w:p>
    <w:p>
      <w:pPr>
        <w:pStyle w:val="style0"/>
        <w:pageBreakBefore/>
        <w:rPr>
          <w:sz w:val="22"/>
          <w:szCs w:val="22"/>
        </w:rPr>
      </w:pPr>
      <w:r>
        <w:rPr>
          <w:sz w:val="22"/>
          <w:szCs w:val="22"/>
        </w:rPr>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pPr>
        <w:pStyle w:val="style0"/>
        <w:rPr>
          <w:sz w:val="22"/>
          <w:szCs w:val="22"/>
        </w:rPr>
      </w:pPr>
      <w:r>
        <w:rPr>
          <w:sz w:val="22"/>
          <w:szCs w:val="22"/>
        </w:rPr>
      </w:r>
    </w:p>
    <w:p>
      <w:pPr>
        <w:pStyle w:val="style0"/>
        <w:rPr>
          <w:sz w:val="22"/>
          <w:szCs w:val="22"/>
        </w:rPr>
      </w:pPr>
      <w:r>
        <w:rPr>
          <w:sz w:val="22"/>
          <w:szCs w:val="22"/>
        </w:rPr>
      </w:r>
    </w:p>
    <w:tbl>
      <w:tblPr>
        <w:jc w:val="left"/>
        <w:tblInd w:type="dxa" w:w="3504"/>
        <w:tblBorders>
          <w:top w:color="00000A" w:space="0" w:sz="4" w:val="single"/>
          <w:left w:val="nil"/>
          <w:bottom w:color="00000A" w:space="0" w:sz="4" w:val="single"/>
          <w:insideH w:color="00000A" w:space="0" w:sz="4" w:val="single"/>
          <w:right w:val="nil"/>
          <w:insideV w:val="nil"/>
        </w:tblBorders>
        <w:tblCellMar>
          <w:top w:type="dxa" w:w="0"/>
          <w:left w:type="dxa" w:w="108"/>
          <w:bottom w:type="dxa" w:w="0"/>
          <w:right w:type="dxa" w:w="108"/>
        </w:tblCellMar>
      </w:tblPr>
      <w:tblGrid>
        <w:gridCol w:w="950"/>
        <w:gridCol w:w="1289"/>
        <w:gridCol w:w="1825"/>
      </w:tblGrid>
      <w:tr>
        <w:trPr>
          <w:trHeight w:hRule="atLeast" w:val="315"/>
          <w:cantSplit w:val="false"/>
        </w:trPr>
        <w:tc>
          <w:tcPr>
            <w:tcW w:type="dxa" w:w="950"/>
            <w:tcBorders>
              <w:top w:color="00000A" w:space="0" w:sz="4" w:val="single"/>
              <w:left w:val="nil"/>
              <w:bottom w:color="00000A" w:space="0" w:sz="4" w:val="single"/>
              <w:right w:val="nil"/>
            </w:tcBorders>
            <w:shd w:fill="FFFFFF" w:val="clear"/>
            <w:vAlign w:val="bottom"/>
          </w:tcPr>
          <w:p>
            <w:pPr>
              <w:pStyle w:val="style0"/>
              <w:suppressAutoHyphens w:val="false"/>
              <w:rPr>
                <w:color w:val="000000"/>
                <w:sz w:val="22"/>
                <w:szCs w:val="22"/>
                <w:lang w:eastAsia="en-US"/>
              </w:rPr>
            </w:pPr>
            <w:r>
              <w:rPr>
                <w:color w:val="000000"/>
                <w:sz w:val="22"/>
                <w:szCs w:val="22"/>
                <w:lang w:eastAsia="en-US"/>
              </w:rPr>
              <w:t> </w:t>
            </w:r>
          </w:p>
        </w:tc>
        <w:tc>
          <w:tcPr>
            <w:tcW w:type="dxa" w:w="1289"/>
            <w:tcBorders>
              <w:top w:color="00000A" w:space="0" w:sz="4" w:val="single"/>
              <w:left w:val="nil"/>
              <w:bottom w:color="00000A" w:space="0" w:sz="4" w:val="single"/>
              <w:right w:val="nil"/>
            </w:tcBorders>
            <w:shd w:fill="FFFFFF" w:val="clear"/>
            <w:vAlign w:val="bottom"/>
          </w:tcPr>
          <w:p>
            <w:pPr>
              <w:pStyle w:val="style0"/>
              <w:suppressAutoHyphens w:val="false"/>
              <w:jc w:val="center"/>
              <w:rPr>
                <w:b/>
                <w:bCs/>
                <w:color w:val="000000"/>
                <w:sz w:val="22"/>
                <w:szCs w:val="22"/>
                <w:lang w:eastAsia="en-US"/>
              </w:rPr>
            </w:pPr>
            <w:r>
              <w:rPr>
                <w:b/>
                <w:bCs/>
                <w:color w:val="000000"/>
                <w:sz w:val="22"/>
                <w:szCs w:val="22"/>
                <w:lang w:eastAsia="en-US"/>
              </w:rPr>
              <w:t>Predicted</w:t>
            </w:r>
          </w:p>
        </w:tc>
        <w:tc>
          <w:tcPr>
            <w:tcW w:type="dxa" w:w="1825"/>
            <w:tcBorders>
              <w:top w:color="00000A" w:space="0" w:sz="4" w:val="single"/>
              <w:left w:val="nil"/>
              <w:bottom w:color="00000A" w:space="0" w:sz="4" w:val="single"/>
              <w:right w:val="nil"/>
            </w:tcBorders>
            <w:shd w:fill="FFFFFF" w:val="clear"/>
            <w:vAlign w:val="bottom"/>
          </w:tcPr>
          <w:p>
            <w:pPr>
              <w:pStyle w:val="style0"/>
              <w:suppressAutoHyphens w:val="false"/>
              <w:jc w:val="center"/>
              <w:rPr>
                <w:b/>
                <w:bCs/>
                <w:color w:val="000000"/>
                <w:sz w:val="22"/>
                <w:szCs w:val="22"/>
                <w:lang w:eastAsia="en-US"/>
              </w:rPr>
            </w:pPr>
            <w:r>
              <w:rPr>
                <w:b/>
                <w:bCs/>
                <w:color w:val="000000"/>
                <w:sz w:val="22"/>
                <w:szCs w:val="22"/>
                <w:lang w:eastAsia="en-US"/>
              </w:rPr>
              <w:t>Observed</w:t>
            </w:r>
          </w:p>
        </w:tc>
      </w:tr>
      <w:tr>
        <w:trPr>
          <w:trHeight w:hRule="atLeast" w:val="315"/>
          <w:cantSplit w:val="false"/>
        </w:trPr>
        <w:tc>
          <w:tcPr>
            <w:tcW w:type="dxa" w:w="950"/>
            <w:tcBorders>
              <w:top w:val="nil"/>
              <w:left w:val="nil"/>
              <w:bottom w:val="nil"/>
              <w:right w:val="nil"/>
            </w:tcBorders>
            <w:shd w:fill="FFFFFF" w:val="clear"/>
            <w:vAlign w:val="bottom"/>
          </w:tcPr>
          <w:p>
            <w:pPr>
              <w:pStyle w:val="style0"/>
              <w:suppressAutoHyphens w:val="false"/>
              <w:jc w:val="right"/>
              <w:rPr>
                <w:color w:val="000000"/>
                <w:sz w:val="22"/>
                <w:szCs w:val="22"/>
                <w:lang w:eastAsia="en-US"/>
              </w:rPr>
            </w:pPr>
            <w:r>
              <w:rPr>
                <w:color w:val="000000"/>
                <w:sz w:val="22"/>
                <w:szCs w:val="22"/>
                <w:lang w:eastAsia="en-US"/>
              </w:rPr>
              <w:t>2007</w:t>
            </w:r>
          </w:p>
        </w:tc>
        <w:tc>
          <w:tcPr>
            <w:tcW w:type="dxa" w:w="1289"/>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6</w:t>
            </w:r>
          </w:p>
        </w:tc>
        <w:tc>
          <w:tcPr>
            <w:tcW w:type="dxa" w:w="1825"/>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7</w:t>
            </w:r>
          </w:p>
        </w:tc>
      </w:tr>
      <w:tr>
        <w:trPr>
          <w:trHeight w:hRule="atLeast" w:val="315"/>
          <w:cantSplit w:val="false"/>
        </w:trPr>
        <w:tc>
          <w:tcPr>
            <w:tcW w:type="dxa" w:w="950"/>
            <w:tcBorders>
              <w:top w:val="nil"/>
              <w:left w:val="nil"/>
              <w:bottom w:val="nil"/>
              <w:right w:val="nil"/>
            </w:tcBorders>
            <w:shd w:fill="FFFFFF" w:val="clear"/>
            <w:vAlign w:val="bottom"/>
          </w:tcPr>
          <w:p>
            <w:pPr>
              <w:pStyle w:val="style0"/>
              <w:suppressAutoHyphens w:val="false"/>
              <w:jc w:val="right"/>
              <w:rPr>
                <w:color w:val="000000"/>
                <w:sz w:val="22"/>
                <w:szCs w:val="22"/>
                <w:lang w:eastAsia="en-US"/>
              </w:rPr>
            </w:pPr>
            <w:r>
              <w:rPr>
                <w:color w:val="000000"/>
                <w:sz w:val="22"/>
                <w:szCs w:val="22"/>
                <w:lang w:eastAsia="en-US"/>
              </w:rPr>
              <w:t>2008</w:t>
            </w:r>
          </w:p>
        </w:tc>
        <w:tc>
          <w:tcPr>
            <w:tcW w:type="dxa" w:w="1289"/>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8</w:t>
            </w:r>
          </w:p>
        </w:tc>
        <w:tc>
          <w:tcPr>
            <w:tcW w:type="dxa" w:w="1825"/>
            <w:tcBorders>
              <w:top w:val="nil"/>
              <w:left w:val="nil"/>
              <w:bottom w:val="nil"/>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10</w:t>
            </w:r>
          </w:p>
        </w:tc>
      </w:tr>
      <w:tr>
        <w:trPr>
          <w:trHeight w:hRule="atLeast" w:val="315"/>
          <w:cantSplit w:val="false"/>
        </w:trPr>
        <w:tc>
          <w:tcPr>
            <w:tcW w:type="dxa" w:w="950"/>
            <w:tcBorders>
              <w:top w:val="nil"/>
              <w:left w:val="nil"/>
              <w:bottom w:color="00000A" w:space="0" w:sz="4" w:val="single"/>
              <w:right w:val="nil"/>
            </w:tcBorders>
            <w:shd w:fill="FFFFFF" w:val="clear"/>
            <w:vAlign w:val="bottom"/>
          </w:tcPr>
          <w:p>
            <w:pPr>
              <w:pStyle w:val="style0"/>
              <w:suppressAutoHyphens w:val="false"/>
              <w:jc w:val="right"/>
              <w:rPr>
                <w:color w:val="000000"/>
                <w:sz w:val="22"/>
                <w:szCs w:val="22"/>
                <w:lang w:eastAsia="en-US"/>
              </w:rPr>
            </w:pPr>
            <w:r>
              <w:rPr>
                <w:color w:val="000000"/>
                <w:sz w:val="22"/>
                <w:szCs w:val="22"/>
                <w:lang w:eastAsia="en-US"/>
              </w:rPr>
              <w:t>2009</w:t>
            </w:r>
          </w:p>
        </w:tc>
        <w:tc>
          <w:tcPr>
            <w:tcW w:type="dxa" w:w="1289"/>
            <w:tcBorders>
              <w:top w:val="nil"/>
              <w:left w:val="nil"/>
              <w:bottom w:color="00000A" w:space="0" w:sz="4" w:val="single"/>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3</w:t>
            </w:r>
          </w:p>
        </w:tc>
        <w:tc>
          <w:tcPr>
            <w:tcW w:type="dxa" w:w="1825"/>
            <w:tcBorders>
              <w:top w:val="nil"/>
              <w:left w:val="nil"/>
              <w:bottom w:color="00000A" w:space="0" w:sz="4" w:val="single"/>
              <w:right w:val="nil"/>
            </w:tcBorders>
            <w:shd w:fill="FFFFFF" w:val="clear"/>
            <w:vAlign w:val="bottom"/>
          </w:tcPr>
          <w:p>
            <w:pPr>
              <w:pStyle w:val="style0"/>
              <w:suppressAutoHyphens w:val="false"/>
              <w:jc w:val="center"/>
              <w:rPr>
                <w:color w:val="000000"/>
                <w:sz w:val="22"/>
                <w:szCs w:val="22"/>
                <w:lang w:eastAsia="en-US"/>
              </w:rPr>
            </w:pPr>
            <w:r>
              <w:rPr>
                <w:color w:val="000000"/>
                <w:sz w:val="22"/>
                <w:szCs w:val="22"/>
                <w:lang w:eastAsia="en-US"/>
              </w:rPr>
              <w:t>4</w:t>
            </w:r>
          </w:p>
        </w:tc>
      </w:tr>
    </w:tbl>
    <w:p>
      <w:pPr>
        <w:pStyle w:val="style0"/>
        <w:rPr>
          <w:sz w:val="22"/>
          <w:szCs w:val="22"/>
        </w:rPr>
      </w:pPr>
      <w:r>
        <w:rPr>
          <w:sz w:val="22"/>
          <w:szCs w:val="22"/>
        </w:rPr>
      </w:r>
    </w:p>
    <w:p>
      <w:pPr>
        <w:pStyle w:val="style0"/>
        <w:pageBreakBefore/>
        <w:spacing w:line="360" w:lineRule="auto"/>
        <w:rPr>
          <w:sz w:val="22"/>
          <w:szCs w:val="22"/>
        </w:rPr>
      </w:pPr>
      <w:r>
        <w:rPr>
          <w:sz w:val="22"/>
          <w:szCs w:val="22"/>
        </w:rPr>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sz w:val="22"/>
          <w:szCs w:val="22"/>
        </w:rPr>
        <w:t>AIC</w:t>
      </w:r>
      <w:r>
        <w:rPr>
          <w:bCs/>
          <w:sz w:val="22"/>
          <w:szCs w:val="22"/>
          <w:vertAlign w:val="subscript"/>
        </w:rPr>
        <w:t>C</w:t>
      </w:r>
      <w:r>
        <w:rPr>
          <w:sz w:val="22"/>
          <w:szCs w:val="22"/>
        </w:rPr>
        <w:t xml:space="preserve"> &lt; 7 are shown.</w:t>
      </w:r>
    </w:p>
    <w:p>
      <w:pPr>
        <w:pStyle w:val="style0"/>
        <w:rPr>
          <w:sz w:val="22"/>
          <w:szCs w:val="22"/>
        </w:rPr>
      </w:pPr>
      <w:r>
        <w:rPr>
          <w:sz w:val="22"/>
          <w:szCs w:val="22"/>
        </w:rPr>
      </w:r>
    </w:p>
    <w:tbl>
      <w:tblPr>
        <w:jc w:val="center"/>
        <w:tblInd w:type="dxa" w:w="0"/>
        <w:tblBorders>
          <w:top w:color="000001" w:space="0" w:sz="8" w:val="single"/>
          <w:left w:val="nil"/>
          <w:bottom w:color="000001" w:space="0" w:sz="8" w:val="single"/>
          <w:insideH w:color="000001" w:space="0" w:sz="8" w:val="single"/>
          <w:right w:val="nil"/>
          <w:insideV w:val="nil"/>
        </w:tblBorders>
        <w:tblCellMar>
          <w:top w:type="dxa" w:w="0"/>
          <w:left w:type="dxa" w:w="108"/>
          <w:bottom w:type="dxa" w:w="0"/>
          <w:right w:type="dxa" w:w="108"/>
        </w:tblCellMar>
      </w:tblPr>
      <w:tblGrid>
        <w:gridCol w:w="2606"/>
        <w:gridCol w:w="749"/>
        <w:gridCol w:w="958"/>
        <w:gridCol w:w="1140"/>
        <w:gridCol w:w="969"/>
      </w:tblGrid>
      <w:tr>
        <w:trPr>
          <w:trHeight w:hRule="atLeast" w:val="270"/>
          <w:cantSplit w:val="false"/>
        </w:trPr>
        <w:tc>
          <w:tcPr>
            <w:tcW w:type="dxa" w:w="2606"/>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Model</w:t>
            </w:r>
          </w:p>
        </w:tc>
        <w:tc>
          <w:tcPr>
            <w:tcW w:type="dxa" w:w="749"/>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K</w:t>
            </w:r>
          </w:p>
        </w:tc>
        <w:tc>
          <w:tcPr>
            <w:tcW w:type="dxa" w:w="958"/>
            <w:tcBorders>
              <w:top w:color="000001" w:space="0" w:sz="8" w:val="single"/>
              <w:left w:val="nil"/>
              <w:bottom w:color="000001" w:space="0" w:sz="8" w:val="single"/>
              <w:right w:val="nil"/>
            </w:tcBorders>
            <w:shd w:fill="FFFFFF" w:val="clear"/>
            <w:vAlign w:val="bottom"/>
          </w:tcPr>
          <w:p>
            <w:pPr>
              <w:pStyle w:val="style0"/>
              <w:jc w:val="center"/>
              <w:rPr>
                <w:b/>
                <w:bCs/>
                <w:sz w:val="22"/>
                <w:szCs w:val="22"/>
                <w:vertAlign w:val="subscript"/>
              </w:rPr>
            </w:pPr>
            <w:r>
              <w:rPr>
                <w:b/>
                <w:bCs/>
                <w:sz w:val="22"/>
                <w:szCs w:val="22"/>
              </w:rPr>
              <w:t>AIC</w:t>
            </w:r>
            <w:r>
              <w:rPr>
                <w:b/>
                <w:bCs/>
                <w:sz w:val="22"/>
                <w:szCs w:val="22"/>
                <w:vertAlign w:val="subscript"/>
              </w:rPr>
              <w:t>C</w:t>
            </w:r>
          </w:p>
        </w:tc>
        <w:tc>
          <w:tcPr>
            <w:tcW w:type="dxa" w:w="1140"/>
            <w:tcBorders>
              <w:top w:color="000001" w:space="0" w:sz="8" w:val="single"/>
              <w:left w:val="nil"/>
              <w:bottom w:color="000001" w:space="0" w:sz="8" w:val="single"/>
              <w:right w:val="nil"/>
            </w:tcBorders>
            <w:shd w:fill="FFFFFF" w:val="clear"/>
            <w:vAlign w:val="bottom"/>
          </w:tcPr>
          <w:p>
            <w:pPr>
              <w:pStyle w:val="style0"/>
              <w:jc w:val="center"/>
              <w:rPr>
                <w:b/>
                <w:bCs/>
                <w:sz w:val="22"/>
                <w:szCs w:val="22"/>
                <w:vertAlign w:val="subscript"/>
              </w:rPr>
            </w:pPr>
            <w:r>
              <w:rPr>
                <w:b/>
                <w:bCs/>
                <w:sz w:val="22"/>
                <w:szCs w:val="22"/>
              </w:rPr>
              <w:t xml:space="preserve">∆ </w:t>
            </w:r>
            <w:r>
              <w:rPr>
                <w:b/>
                <w:bCs/>
                <w:sz w:val="22"/>
                <w:szCs w:val="22"/>
              </w:rPr>
              <w:t>AIC</w:t>
            </w:r>
            <w:r>
              <w:rPr>
                <w:b/>
                <w:bCs/>
                <w:sz w:val="22"/>
                <w:szCs w:val="22"/>
                <w:vertAlign w:val="subscript"/>
              </w:rPr>
              <w:t>C</w:t>
            </w:r>
          </w:p>
        </w:tc>
        <w:tc>
          <w:tcPr>
            <w:tcW w:type="dxa" w:w="969"/>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ω</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 xml:space="preserve">Juveniles Per Group </w:t>
            </w:r>
          </w:p>
        </w:tc>
        <w:tc>
          <w:tcPr>
            <w:tcW w:type="dxa" w:w="749"/>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Negative Binomial GLM's</w:t>
            </w:r>
            <w:r>
              <w:rPr>
                <w:sz w:val="22"/>
                <w:szCs w:val="22"/>
              </w:rPr>
              <w:t>)</w:t>
            </w:r>
          </w:p>
        </w:tc>
        <w:tc>
          <w:tcPr>
            <w:tcW w:type="dxa" w:w="749"/>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315.63</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0.22</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315.88</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0.25</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0.19</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316.12</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0.48</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0.17</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Group+PDO+PDO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316.55</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0.92</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0.14</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317.91</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2.28</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0.07</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Null</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2</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318.33</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2.69</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0.06</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318.35</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2.71</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0.06</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318.46</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2.82</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0.05</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320.45</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4.82</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0.02</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PDO+PDO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320.56</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4.93</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0.02</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Group*(PDO+PDO</w:t>
            </w:r>
            <w:r>
              <w:rPr>
                <w:sz w:val="22"/>
                <w:szCs w:val="22"/>
                <w:vertAlign w:val="subscript"/>
              </w:rPr>
              <w:t>lag</w:t>
            </w:r>
            <w:r>
              <w:rPr>
                <w:sz w:val="22"/>
                <w:szCs w:val="22"/>
              </w:rPr>
              <w:t>)</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7</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320.87</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5.24</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0.02</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 xml:space="preserve">Juveniles Per Female </w:t>
            </w:r>
          </w:p>
        </w:tc>
        <w:tc>
          <w:tcPr>
            <w:tcW w:type="dxa" w:w="749"/>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Poisson GLMM's</w:t>
            </w:r>
            <w:r>
              <w:rPr>
                <w:sz w:val="22"/>
                <w:szCs w:val="22"/>
              </w:rPr>
              <w:t>)</w:t>
            </w:r>
          </w:p>
        </w:tc>
        <w:tc>
          <w:tcPr>
            <w:tcW w:type="dxa" w:w="749"/>
            <w:tcBorders>
              <w:top w:val="nil"/>
              <w:left w:val="nil"/>
              <w:bottom w:val="nil"/>
              <w:right w:val="nil"/>
            </w:tcBorders>
            <w:shd w:fill="FFFFFF" w:val="clear"/>
            <w:vAlign w:val="bottom"/>
          </w:tcPr>
          <w:p>
            <w:pPr>
              <w:pStyle w:val="style0"/>
              <w:rPr>
                <w:sz w:val="22"/>
                <w:szCs w:val="22"/>
              </w:rPr>
            </w:pPr>
            <w:r>
              <w:rPr>
                <w:sz w:val="22"/>
                <w:szCs w:val="22"/>
              </w:rPr>
            </w:r>
          </w:p>
        </w:tc>
        <w:tc>
          <w:tcPr>
            <w:tcW w:type="dxa" w:w="958"/>
            <w:tcBorders>
              <w:top w:val="nil"/>
              <w:left w:val="nil"/>
              <w:bottom w:val="nil"/>
              <w:right w:val="nil"/>
            </w:tcBorders>
            <w:shd w:fill="FFFFFF" w:val="clear"/>
            <w:vAlign w:val="bottom"/>
          </w:tcPr>
          <w:p>
            <w:pPr>
              <w:pStyle w:val="style0"/>
              <w:rPr>
                <w:sz w:val="22"/>
                <w:szCs w:val="22"/>
              </w:rPr>
            </w:pPr>
            <w:r>
              <w:rPr>
                <w:sz w:val="22"/>
                <w:szCs w:val="22"/>
              </w:rPr>
            </w:r>
          </w:p>
        </w:tc>
        <w:tc>
          <w:tcPr>
            <w:tcW w:type="dxa" w:w="1140"/>
            <w:tcBorders>
              <w:top w:val="nil"/>
              <w:left w:val="nil"/>
              <w:bottom w:val="nil"/>
              <w:right w:val="nil"/>
            </w:tcBorders>
            <w:shd w:fill="FFFFFF" w:val="clear"/>
            <w:vAlign w:val="bottom"/>
          </w:tcPr>
          <w:p>
            <w:pPr>
              <w:pStyle w:val="style0"/>
              <w:rPr>
                <w:sz w:val="22"/>
                <w:szCs w:val="22"/>
              </w:rPr>
            </w:pPr>
            <w:r>
              <w:rPr>
                <w:sz w:val="22"/>
                <w:szCs w:val="22"/>
              </w:rPr>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PDO+PDO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185.04</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0</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0.38</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Group*(PDO+PDO</w:t>
            </w:r>
            <w:r>
              <w:rPr>
                <w:sz w:val="22"/>
                <w:szCs w:val="22"/>
                <w:vertAlign w:val="subscript"/>
              </w:rPr>
              <w:t>lag</w:t>
            </w:r>
            <w:r>
              <w:rPr>
                <w:sz w:val="22"/>
                <w:szCs w:val="22"/>
              </w:rPr>
              <w:t>)</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7</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186.98</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1.94</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0.14</w:t>
            </w:r>
          </w:p>
        </w:tc>
      </w:tr>
      <w:tr>
        <w:trPr>
          <w:trHeight w:hRule="atLeast" w:val="285"/>
          <w:cantSplit w:val="false"/>
        </w:trPr>
        <w:tc>
          <w:tcPr>
            <w:tcW w:type="dxa" w:w="2606"/>
            <w:tcBorders>
              <w:top w:val="nil"/>
              <w:left w:val="nil"/>
              <w:bottom w:val="nil"/>
              <w:right w:val="nil"/>
            </w:tcBorders>
            <w:shd w:fill="FFFFFF" w:val="clear"/>
            <w:vAlign w:val="bottom"/>
          </w:tcPr>
          <w:p>
            <w:pPr>
              <w:pStyle w:val="style0"/>
              <w:rPr>
                <w:sz w:val="22"/>
                <w:szCs w:val="22"/>
                <w:vertAlign w:val="subscript"/>
              </w:rPr>
            </w:pPr>
            <w:r>
              <w:rPr>
                <w:sz w:val="22"/>
                <w:szCs w:val="22"/>
              </w:rPr>
              <w:t>Group+PDO+PDO</w:t>
            </w:r>
            <w:r>
              <w:rPr>
                <w:sz w:val="22"/>
                <w:szCs w:val="22"/>
                <w:vertAlign w:val="subscript"/>
              </w:rPr>
              <w:t>lag</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187.23</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2.19</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0.13</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5</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187.32</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2.28</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0.12</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187.66</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2.62</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0.1</w:t>
            </w:r>
          </w:p>
        </w:tc>
      </w:tr>
      <w:tr>
        <w:trPr>
          <w:trHeight w:hRule="atLeast" w:val="255"/>
          <w:cantSplit w:val="false"/>
        </w:trPr>
        <w:tc>
          <w:tcPr>
            <w:tcW w:type="dxa" w:w="2606"/>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749"/>
            <w:tcBorders>
              <w:top w:val="nil"/>
              <w:left w:val="nil"/>
              <w:bottom w:val="nil"/>
              <w:right w:val="nil"/>
            </w:tcBorders>
            <w:shd w:fill="FFFFFF" w:val="clear"/>
            <w:vAlign w:val="bottom"/>
          </w:tcPr>
          <w:p>
            <w:pPr>
              <w:pStyle w:val="style0"/>
              <w:jc w:val="center"/>
              <w:rPr>
                <w:sz w:val="22"/>
                <w:szCs w:val="22"/>
              </w:rPr>
            </w:pPr>
            <w:r>
              <w:rPr>
                <w:sz w:val="22"/>
                <w:szCs w:val="22"/>
              </w:rPr>
              <w:t>4</w:t>
            </w:r>
          </w:p>
        </w:tc>
        <w:tc>
          <w:tcPr>
            <w:tcW w:type="dxa" w:w="958"/>
            <w:tcBorders>
              <w:top w:val="nil"/>
              <w:left w:val="nil"/>
              <w:bottom w:val="nil"/>
              <w:right w:val="nil"/>
            </w:tcBorders>
            <w:shd w:fill="FFFFFF" w:val="clear"/>
            <w:vAlign w:val="bottom"/>
          </w:tcPr>
          <w:p>
            <w:pPr>
              <w:pStyle w:val="style0"/>
              <w:jc w:val="center"/>
              <w:rPr>
                <w:sz w:val="22"/>
                <w:szCs w:val="22"/>
              </w:rPr>
            </w:pPr>
            <w:r>
              <w:rPr>
                <w:sz w:val="22"/>
                <w:szCs w:val="22"/>
              </w:rPr>
              <w:t>188.34</w:t>
            </w:r>
          </w:p>
        </w:tc>
        <w:tc>
          <w:tcPr>
            <w:tcW w:type="dxa" w:w="1140"/>
            <w:tcBorders>
              <w:top w:val="nil"/>
              <w:left w:val="nil"/>
              <w:bottom w:val="nil"/>
              <w:right w:val="nil"/>
            </w:tcBorders>
            <w:shd w:fill="FFFFFF" w:val="clear"/>
            <w:vAlign w:val="bottom"/>
          </w:tcPr>
          <w:p>
            <w:pPr>
              <w:pStyle w:val="style0"/>
              <w:jc w:val="center"/>
              <w:rPr>
                <w:sz w:val="22"/>
                <w:szCs w:val="22"/>
              </w:rPr>
            </w:pPr>
            <w:r>
              <w:rPr>
                <w:sz w:val="22"/>
                <w:szCs w:val="22"/>
              </w:rPr>
              <w:t>3.3</w:t>
            </w:r>
          </w:p>
        </w:tc>
        <w:tc>
          <w:tcPr>
            <w:tcW w:type="dxa" w:w="969"/>
            <w:tcBorders>
              <w:top w:val="nil"/>
              <w:left w:val="nil"/>
              <w:bottom w:val="nil"/>
              <w:right w:val="nil"/>
            </w:tcBorders>
            <w:shd w:fill="FFFFFF" w:val="clear"/>
            <w:vAlign w:val="bottom"/>
          </w:tcPr>
          <w:p>
            <w:pPr>
              <w:pStyle w:val="style0"/>
              <w:jc w:val="center"/>
              <w:rPr>
                <w:sz w:val="22"/>
                <w:szCs w:val="22"/>
              </w:rPr>
            </w:pPr>
            <w:r>
              <w:rPr>
                <w:sz w:val="22"/>
                <w:szCs w:val="22"/>
              </w:rPr>
              <w:t>0.07</w:t>
            </w:r>
          </w:p>
        </w:tc>
      </w:tr>
      <w:tr>
        <w:trPr>
          <w:trHeight w:hRule="atLeast" w:val="300"/>
          <w:cantSplit w:val="false"/>
        </w:trPr>
        <w:tc>
          <w:tcPr>
            <w:tcW w:type="dxa" w:w="2606"/>
            <w:tcBorders>
              <w:top w:val="nil"/>
              <w:left w:val="nil"/>
              <w:bottom w:color="000001" w:space="0" w:sz="8" w:val="single"/>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749"/>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3</w:t>
            </w:r>
          </w:p>
        </w:tc>
        <w:tc>
          <w:tcPr>
            <w:tcW w:type="dxa" w:w="958"/>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189.87</w:t>
            </w:r>
          </w:p>
        </w:tc>
        <w:tc>
          <w:tcPr>
            <w:tcW w:type="dxa" w:w="1140"/>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4.83</w:t>
            </w:r>
          </w:p>
        </w:tc>
        <w:tc>
          <w:tcPr>
            <w:tcW w:type="dxa" w:w="969"/>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0.03</w:t>
            </w:r>
          </w:p>
        </w:tc>
      </w:tr>
    </w:tbl>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rPr>
          <w:sz w:val="22"/>
          <w:szCs w:val="22"/>
        </w:rPr>
      </w:pPr>
      <w:r>
        <w:rPr>
          <w:sz w:val="22"/>
          <w:szCs w:val="22"/>
        </w:rPr>
      </w:r>
    </w:p>
    <w:p>
      <w:pPr>
        <w:pStyle w:val="style0"/>
        <w:pageBreakBefore/>
        <w:spacing w:line="360" w:lineRule="auto"/>
        <w:rPr>
          <w:sz w:val="22"/>
          <w:szCs w:val="22"/>
        </w:rPr>
      </w:pPr>
      <w:r>
        <w:rPr>
          <w:sz w:val="22"/>
          <w:szCs w:val="22"/>
        </w:rPr>
        <w:t>Table 7. Model-averaged beta coefficients (</w:t>
      </w:r>
      <w:r>
        <w:rPr>
          <w:bCs/>
          <w:sz w:val="22"/>
          <w:szCs w:val="22"/>
        </w:rPr>
        <w:t>β)</w:t>
      </w:r>
      <w:r>
        <w:rPr>
          <w:sz w:val="22"/>
          <w:szCs w:val="22"/>
        </w:rP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pPr>
        <w:pStyle w:val="style0"/>
        <w:rPr>
          <w:sz w:val="22"/>
          <w:szCs w:val="22"/>
        </w:rPr>
      </w:pPr>
      <w:r>
        <w:rPr>
          <w:sz w:val="22"/>
          <w:szCs w:val="22"/>
        </w:rPr>
      </w:r>
    </w:p>
    <w:tbl>
      <w:tblPr>
        <w:jc w:val="center"/>
        <w:tblInd w:type="dxa" w:w="0"/>
        <w:tblBorders>
          <w:top w:color="000001" w:space="0" w:sz="8" w:val="single"/>
          <w:left w:val="nil"/>
          <w:bottom w:color="000001" w:space="0" w:sz="8" w:val="single"/>
          <w:insideH w:color="000001" w:space="0" w:sz="8" w:val="single"/>
          <w:right w:val="nil"/>
          <w:insideV w:val="nil"/>
        </w:tblBorders>
        <w:tblCellMar>
          <w:top w:type="dxa" w:w="0"/>
          <w:left w:type="dxa" w:w="108"/>
          <w:bottom w:type="dxa" w:w="0"/>
          <w:right w:type="dxa" w:w="108"/>
        </w:tblCellMar>
      </w:tblPr>
      <w:tblGrid>
        <w:gridCol w:w="2856"/>
        <w:gridCol w:w="1946"/>
        <w:gridCol w:w="620"/>
        <w:gridCol w:w="810"/>
        <w:gridCol w:w="718"/>
        <w:gridCol w:w="733"/>
      </w:tblGrid>
      <w:tr>
        <w:trPr>
          <w:trHeight w:hRule="atLeast" w:val="360"/>
          <w:cantSplit w:val="false"/>
        </w:trPr>
        <w:tc>
          <w:tcPr>
            <w:tcW w:type="dxa" w:w="2856"/>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 </w:t>
            </w:r>
            <w:r>
              <w:rPr>
                <w:b/>
                <w:bCs/>
                <w:sz w:val="22"/>
                <w:szCs w:val="22"/>
              </w:rPr>
              <w:t>Model</w:t>
            </w:r>
          </w:p>
        </w:tc>
        <w:tc>
          <w:tcPr>
            <w:tcW w:type="dxa" w:w="1946"/>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Model-averaged β</w:t>
            </w:r>
          </w:p>
        </w:tc>
        <w:tc>
          <w:tcPr>
            <w:tcW w:type="dxa" w:w="620"/>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SE</w:t>
            </w:r>
          </w:p>
        </w:tc>
        <w:tc>
          <w:tcPr>
            <w:tcW w:type="dxa" w:w="810"/>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LCL</w:t>
            </w:r>
          </w:p>
        </w:tc>
        <w:tc>
          <w:tcPr>
            <w:tcW w:type="dxa" w:w="718"/>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UCL</w:t>
            </w:r>
          </w:p>
        </w:tc>
        <w:tc>
          <w:tcPr>
            <w:tcW w:type="dxa" w:w="733"/>
            <w:tcBorders>
              <w:top w:color="000001" w:space="0" w:sz="8" w:val="single"/>
              <w:left w:val="nil"/>
              <w:bottom w:color="000001" w:space="0" w:sz="8" w:val="single"/>
              <w:right w:val="nil"/>
            </w:tcBorders>
            <w:shd w:fill="FFFFFF" w:val="clear"/>
            <w:vAlign w:val="bottom"/>
          </w:tcPr>
          <w:p>
            <w:pPr>
              <w:pStyle w:val="style0"/>
              <w:jc w:val="center"/>
              <w:rPr>
                <w:b/>
                <w:bCs/>
                <w:sz w:val="22"/>
                <w:szCs w:val="22"/>
              </w:rPr>
            </w:pPr>
            <w:r>
              <w:rPr>
                <w:b/>
                <w:bCs/>
                <w:sz w:val="22"/>
                <w:szCs w:val="22"/>
              </w:rPr>
              <w:t>ω+</w:t>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 xml:space="preserve">Juveniles Per Group </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Negative Binomial GLM's</w:t>
            </w:r>
            <w:r>
              <w:rPr>
                <w:sz w:val="22"/>
                <w:szCs w:val="22"/>
              </w:rPr>
              <w:t>)</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-0.13</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0.36</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-1.24</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0.03</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0.73</w:t>
            </w:r>
          </w:p>
        </w:tc>
      </w:tr>
      <w:tr>
        <w:trPr>
          <w:trHeight w:hRule="atLeast" w:val="375"/>
          <w:cantSplit w:val="false"/>
        </w:trPr>
        <w:tc>
          <w:tcPr>
            <w:tcW w:type="dxa" w:w="2856"/>
            <w:tcBorders>
              <w:top w:val="nil"/>
              <w:left w:val="nil"/>
              <w:bottom w:val="nil"/>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0.09</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0.19</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-0.17</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0.58</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0.41</w:t>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Group</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0.06</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0.04</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0.14</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0.85</w:t>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0.03</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-0.02</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0.12</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0.08</w:t>
            </w:r>
          </w:p>
        </w:tc>
      </w:tr>
      <w:tr>
        <w:trPr>
          <w:trHeight w:hRule="atLeast" w:val="375"/>
          <w:cantSplit w:val="false"/>
        </w:trPr>
        <w:tc>
          <w:tcPr>
            <w:tcW w:type="dxa" w:w="2856"/>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0.02</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-0.02</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0.07</w:t>
            </w:r>
          </w:p>
        </w:tc>
      </w:tr>
      <w:tr>
        <w:trPr>
          <w:trHeight w:hRule="atLeast" w:val="201"/>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Juveniles per female</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Poisson GLM's</w:t>
            </w:r>
            <w:r>
              <w:rPr>
                <w:sz w:val="22"/>
                <w:szCs w:val="22"/>
              </w:rPr>
              <w:t>)</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-0.26</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0.49</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-1.69</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0.17</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0.99</w:t>
            </w:r>
          </w:p>
        </w:tc>
      </w:tr>
      <w:tr>
        <w:trPr>
          <w:trHeight w:hRule="atLeast" w:val="375"/>
          <w:cantSplit w:val="false"/>
        </w:trPr>
        <w:tc>
          <w:tcPr>
            <w:tcW w:type="dxa" w:w="2856"/>
            <w:tcBorders>
              <w:top w:val="nil"/>
              <w:left w:val="nil"/>
              <w:bottom w:val="nil"/>
              <w:right w:val="nil"/>
            </w:tcBorders>
            <w:shd w:fill="FFFFFF" w:val="clear"/>
            <w:vAlign w:val="bottom"/>
          </w:tcPr>
          <w:p>
            <w:pPr>
              <w:pStyle w:val="style0"/>
              <w:rPr>
                <w:sz w:val="22"/>
                <w:szCs w:val="22"/>
                <w:vertAlign w:val="subscript"/>
              </w:rPr>
            </w:pPr>
            <w:r>
              <w:rPr>
                <w:sz w:val="22"/>
                <w:szCs w:val="22"/>
              </w:rPr>
              <w:t>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0.20</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0.37</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-0.50</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1.03</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0.69</w:t>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Group</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0.04</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-0.08</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0.09</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0.48</w:t>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Group*PDO</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0.01</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0.16</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0.26</w:t>
            </w:r>
          </w:p>
        </w:tc>
      </w:tr>
      <w:tr>
        <w:trPr>
          <w:trHeight w:hRule="atLeast" w:val="375"/>
          <w:cantSplit w:val="false"/>
        </w:trPr>
        <w:tc>
          <w:tcPr>
            <w:tcW w:type="dxa" w:w="2856"/>
            <w:tcBorders>
              <w:top w:val="nil"/>
              <w:left w:val="nil"/>
              <w:bottom w:val="nil"/>
              <w:right w:val="nil"/>
            </w:tcBorders>
            <w:shd w:fill="FFFFFF" w:val="clear"/>
            <w:vAlign w:val="bottom"/>
          </w:tcPr>
          <w:p>
            <w:pPr>
              <w:pStyle w:val="style0"/>
              <w:rPr>
                <w:sz w:val="22"/>
                <w:szCs w:val="22"/>
                <w:vertAlign w:val="subscript"/>
              </w:rPr>
            </w:pPr>
            <w:r>
              <w:rPr>
                <w:sz w:val="22"/>
                <w:szCs w:val="22"/>
              </w:rPr>
              <w:t>Group*PDO</w:t>
            </w:r>
            <w:r>
              <w:rPr>
                <w:sz w:val="22"/>
                <w:szCs w:val="22"/>
                <w:vertAlign w:val="subscript"/>
              </w:rPr>
              <w:t>lag</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t>0.00</w:t>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t>0.05</w:t>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t>-0.11</w:t>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t>0.10</w:t>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t>0.15</w:t>
            </w:r>
          </w:p>
        </w:tc>
      </w:tr>
      <w:tr>
        <w:trPr>
          <w:trHeight w:hRule="atLeast" w:val="181"/>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Litter Size</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15"/>
          <w:cantSplit w:val="false"/>
        </w:trPr>
        <w:tc>
          <w:tcPr>
            <w:tcW w:type="dxa" w:w="2856"/>
            <w:tcBorders>
              <w:top w:val="nil"/>
              <w:left w:val="nil"/>
              <w:bottom w:val="nil"/>
              <w:right w:val="nil"/>
            </w:tcBorders>
            <w:shd w:fill="FFFFFF" w:val="clear"/>
            <w:vAlign w:val="bottom"/>
          </w:tcPr>
          <w:p>
            <w:pPr>
              <w:pStyle w:val="style0"/>
              <w:rPr>
                <w:sz w:val="22"/>
                <w:szCs w:val="22"/>
              </w:rPr>
            </w:pPr>
            <w:r>
              <w:rPr>
                <w:sz w:val="22"/>
                <w:szCs w:val="22"/>
              </w:rPr>
              <w:t>(</w:t>
            </w:r>
            <w:r>
              <w:rPr>
                <w:i/>
                <w:iCs/>
                <w:sz w:val="22"/>
                <w:szCs w:val="22"/>
              </w:rPr>
              <w:t>Gaussian GLM's</w:t>
            </w:r>
            <w:r>
              <w:rPr>
                <w:sz w:val="22"/>
                <w:szCs w:val="22"/>
              </w:rPr>
              <w:t>)</w:t>
            </w:r>
          </w:p>
        </w:tc>
        <w:tc>
          <w:tcPr>
            <w:tcW w:type="dxa" w:w="1946"/>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62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810"/>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18"/>
            <w:tcBorders>
              <w:top w:val="nil"/>
              <w:left w:val="nil"/>
              <w:bottom w:val="nil"/>
              <w:right w:val="nil"/>
            </w:tcBorders>
            <w:shd w:fill="FFFFFF" w:val="clear"/>
            <w:vAlign w:val="bottom"/>
          </w:tcPr>
          <w:p>
            <w:pPr>
              <w:pStyle w:val="style0"/>
              <w:jc w:val="center"/>
              <w:rPr>
                <w:sz w:val="22"/>
                <w:szCs w:val="22"/>
              </w:rPr>
            </w:pPr>
            <w:r>
              <w:rPr>
                <w:sz w:val="22"/>
                <w:szCs w:val="22"/>
              </w:rPr>
            </w:r>
          </w:p>
        </w:tc>
        <w:tc>
          <w:tcPr>
            <w:tcW w:type="dxa" w:w="733"/>
            <w:tcBorders>
              <w:top w:val="nil"/>
              <w:left w:val="nil"/>
              <w:bottom w:val="nil"/>
              <w:right w:val="nil"/>
            </w:tcBorders>
            <w:shd w:fill="FFFFFF" w:val="clear"/>
            <w:vAlign w:val="bottom"/>
          </w:tcPr>
          <w:p>
            <w:pPr>
              <w:pStyle w:val="style0"/>
              <w:jc w:val="center"/>
              <w:rPr>
                <w:sz w:val="22"/>
                <w:szCs w:val="22"/>
              </w:rPr>
            </w:pPr>
            <w:r>
              <w:rPr>
                <w:sz w:val="22"/>
                <w:szCs w:val="22"/>
              </w:rPr>
            </w:r>
          </w:p>
        </w:tc>
      </w:tr>
      <w:tr>
        <w:trPr>
          <w:trHeight w:hRule="atLeast" w:val="330"/>
          <w:cantSplit w:val="false"/>
        </w:trPr>
        <w:tc>
          <w:tcPr>
            <w:tcW w:type="dxa" w:w="2856"/>
            <w:tcBorders>
              <w:top w:val="nil"/>
              <w:left w:val="nil"/>
              <w:bottom w:color="000001" w:space="0" w:sz="8" w:val="single"/>
              <w:right w:val="nil"/>
            </w:tcBorders>
            <w:shd w:fill="FFFFFF" w:val="clear"/>
            <w:vAlign w:val="bottom"/>
          </w:tcPr>
          <w:p>
            <w:pPr>
              <w:pStyle w:val="style0"/>
              <w:rPr>
                <w:sz w:val="22"/>
                <w:szCs w:val="22"/>
              </w:rPr>
            </w:pPr>
            <w:r>
              <w:rPr>
                <w:sz w:val="22"/>
                <w:szCs w:val="22"/>
              </w:rPr>
              <w:t>Intercept</w:t>
            </w:r>
          </w:p>
        </w:tc>
        <w:tc>
          <w:tcPr>
            <w:tcW w:type="dxa" w:w="1946"/>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3.00</w:t>
            </w:r>
          </w:p>
        </w:tc>
        <w:tc>
          <w:tcPr>
            <w:tcW w:type="dxa" w:w="620"/>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0.19</w:t>
            </w:r>
          </w:p>
        </w:tc>
        <w:tc>
          <w:tcPr>
            <w:tcW w:type="dxa" w:w="810"/>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2.64</w:t>
            </w:r>
          </w:p>
        </w:tc>
        <w:tc>
          <w:tcPr>
            <w:tcW w:type="dxa" w:w="718"/>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3.38</w:t>
            </w:r>
          </w:p>
        </w:tc>
        <w:tc>
          <w:tcPr>
            <w:tcW w:type="dxa" w:w="733"/>
            <w:tcBorders>
              <w:top w:val="nil"/>
              <w:left w:val="nil"/>
              <w:bottom w:color="000001" w:space="0" w:sz="8" w:val="single"/>
              <w:right w:val="nil"/>
            </w:tcBorders>
            <w:shd w:fill="FFFFFF" w:val="clear"/>
            <w:vAlign w:val="bottom"/>
          </w:tcPr>
          <w:p>
            <w:pPr>
              <w:pStyle w:val="style0"/>
              <w:jc w:val="center"/>
              <w:rPr>
                <w:sz w:val="22"/>
                <w:szCs w:val="22"/>
              </w:rPr>
            </w:pPr>
            <w:r>
              <w:rPr>
                <w:sz w:val="22"/>
                <w:szCs w:val="22"/>
              </w:rPr>
              <w:t>1.00</w:t>
            </w:r>
          </w:p>
        </w:tc>
      </w:tr>
    </w:tbl>
    <w:p>
      <w:pPr>
        <w:pStyle w:val="style0"/>
        <w:rPr>
          <w:sz w:val="22"/>
          <w:szCs w:val="22"/>
        </w:rPr>
      </w:pPr>
      <w:r>
        <w:rPr>
          <w:sz w:val="22"/>
          <w:szCs w:val="22"/>
        </w:rPr>
      </w:r>
    </w:p>
    <w:p>
      <w:pPr>
        <w:pStyle w:val="style0"/>
        <w:pageBreakBefore/>
        <w:spacing w:line="480" w:lineRule="auto"/>
        <w:rPr>
          <w:b/>
          <w:sz w:val="22"/>
          <w:szCs w:val="22"/>
        </w:rPr>
      </w:pPr>
      <w:r>
        <w:rPr>
          <w:b/>
          <w:sz w:val="22"/>
          <w:szCs w:val="22"/>
        </w:rPr>
        <w:t>Figure Legends</w:t>
      </w:r>
    </w:p>
    <w:p>
      <w:pPr>
        <w:pStyle w:val="style0"/>
        <w:spacing w:line="480" w:lineRule="auto"/>
        <w:rPr>
          <w:sz w:val="22"/>
          <w:szCs w:val="22"/>
        </w:rPr>
      </w:pPr>
      <w:r>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Figure 2: Apparent survival for adult female hoary marmots in the Ruby Range, Yukon, between 1999 and 2004. Survival probabilities for breeding and non-breeding individuals are shown. Values are model-averaged parameter estimates ± 1 SE.</w:t>
      </w:r>
    </w:p>
    <w:p>
      <w:pPr>
        <w:pStyle w:val="style0"/>
        <w:spacing w:line="480" w:lineRule="auto"/>
        <w:rPr>
          <w:sz w:val="22"/>
          <w:szCs w:val="22"/>
        </w:rPr>
      </w:pPr>
      <w:r>
        <w:rPr>
          <w:sz w:val="22"/>
          <w:szCs w:val="22"/>
        </w:rPr>
      </w:r>
    </w:p>
    <w:p>
      <w:pPr>
        <w:pStyle w:val="style0"/>
        <w:spacing w:line="480" w:lineRule="auto"/>
        <w:rPr>
          <w:sz w:val="22"/>
          <w:szCs w:val="22"/>
        </w:rPr>
      </w:pPr>
      <w:r>
        <w:rPr>
          <w:sz w:val="22"/>
          <w:szCs w:val="22"/>
        </w:rPr>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pPr>
        <w:pStyle w:val="style0"/>
        <w:spacing w:line="360" w:lineRule="auto"/>
        <w:rPr/>
      </w:pPr>
      <w:r>
        <w:rPr/>
      </w:r>
    </w:p>
    <w:p>
      <w:pPr>
        <w:sectPr>
          <w:type w:val="nextPage"/>
          <w:pgSz w:h="15840" w:w="12240"/>
          <w:pgSz w:h="15840" w:w="12240"/>
          <w:pgMar w:bottom="1134" w:footer="0" w:gutter="0" w:header="0" w:left="1134" w:right="1134" w:top="1693"/>
          <w:lnNumType w:countBy="1" w:distance="283" w:restart="continuous"/>
          <w:pgNumType w:fmt="decimal"/>
          <w:formProt w:val="false"/>
          <w:textDirection w:val="lrTb"/>
          <w:textDirection w:val="lrTb"/>
          <w:docGrid w:charSpace="32768" w:linePitch="600" w:type="default"/>
          <w:docGrid w:charSpace="32768" w:linePitch="600" w:type="default"/>
        </w:sectPr>
      </w:pPr>
    </w:p>
    <w:sectPr>
      <w:type w:val="continuous"/>
      <w:pgSz w:h="15840" w:w="12240"/>
      <w:pgMar w:bottom="1134" w:footer="0" w:gutter="0" w:header="0" w:left="1134" w:right="1134" w:top="1693"/>
      <w:lnNumType w:countBy="1" w:distance="283" w:restart="continuous"/>
      <w:pgNumType w:fmt="decimal"/>
      <w:formProt w:val="false"/>
      <w:textDirection w:val="lrTb"/>
      <w:docGrid w:charSpace="32768" w:linePitch="60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1-28T12:59:40Z" w:id="0" w:initials="">
    <w:p>
      <w:r>
        <w:rPr>
          <w:rFonts w:ascii="Segoe UI" w:cs="Times New Roman" w:eastAsia="Times New Roman" w:hAnsi="Segoe UI"/>
          <w:b w:val="false"/>
          <w:bCs w:val="false"/>
          <w:i w:val="false"/>
          <w:iCs w:val="false"/>
          <w:strike w:val="false"/>
          <w:dstrike w:val="false"/>
          <w:outline w:val="false"/>
          <w:shadow w:val="false"/>
          <w:emboss w:val="false"/>
          <w:imprint w:val="false"/>
          <w:color w:val="00000A"/>
          <w:spacing w:val="0"/>
          <w:w w:val="100"/>
          <w:position w:val="0"/>
          <w:sz w:val="20"/>
          <w:sz w:val="20"/>
          <w:szCs w:val="20"/>
          <w:u w:val="none"/>
          <w:vertAlign w:val="baseline"/>
          <w:em w:val="none"/>
          <w:lang w:bidi="ar-SA" w:eastAsia="en-US" w:val="en-US"/>
        </w:rPr>
        <w:t>Is reproductive effort mainly what the paper is about now?</w:t>
      </w:r>
    </w:p>
    <w:p>
      <w:r>
        <w:rPr/>
      </w:r>
    </w:p>
    <w:p>
      <w:r>
        <w:rPr/>
      </w:r>
    </w:p>
    <w:p>
      <w:r>
        <w:rPr/>
      </w:r>
    </w:p>
  </w:comment>
  <w:comment w:author="Unknown Author" w:date="2014-02-02T00:45:05Z" w:id="1" w:initials="">
    <w:p>
      <w:r>
        <w:rPr>
          <w:rFonts w:ascii="Segoe UI" w:cs="Mangal" w:eastAsia="SimSun" w:hAnsi="Segoe UI"/>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US"/>
        </w:rPr>
        <w:t>Change this.</w:t>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Times">
    <w:altName w:val="Times New Roman"/>
    <w:charset w:val="00"/>
    <w:family w:val="roman"/>
    <w:pitch w:val="variable"/>
  </w:font>
  <w:font w:name="DejaVu Sans Mono">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zh-CN"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spacing w:after="60" w:before="240"/>
      <w:contextualSpacing w:val="false"/>
    </w:pPr>
    <w:rPr>
      <w:rFonts w:ascii="Arial" w:cs="Arial" w:hAnsi="Arial"/>
      <w:b/>
      <w:szCs w:val="28"/>
    </w:rPr>
  </w:style>
  <w:style w:styleId="style3" w:type="paragraph">
    <w:name w:val="Heading 3"/>
    <w:basedOn w:val="style0"/>
    <w:next w:val="style3"/>
    <w:pPr>
      <w:keepNext/>
      <w:spacing w:after="60" w:before="240"/>
      <w:contextualSpacing w:val="false"/>
    </w:pPr>
    <w:rPr>
      <w:i/>
      <w:szCs w:val="26"/>
      <w:u w:val="single"/>
    </w:rPr>
  </w:style>
  <w:style w:styleId="style4" w:type="paragraph">
    <w:name w:val="Heading 4"/>
    <w:basedOn w:val="style0"/>
    <w:next w:val="style4"/>
    <w:pPr>
      <w:keepNext/>
      <w:spacing w:after="60" w:before="240"/>
      <w:contextualSpacing w:val="false"/>
    </w:pPr>
    <w:rPr>
      <w:b/>
      <w:bCs/>
      <w:sz w:val="28"/>
      <w:szCs w:val="28"/>
    </w:rPr>
  </w:style>
  <w:style w:styleId="style5" w:type="paragraph">
    <w:name w:val="Heading 5"/>
    <w:basedOn w:val="style0"/>
    <w:next w:val="style5"/>
    <w:pPr>
      <w:spacing w:after="60" w:before="240"/>
      <w:contextualSpacing w:val="false"/>
    </w:pPr>
    <w:rPr>
      <w:b/>
      <w:bCs/>
      <w:i/>
      <w:iCs/>
      <w:sz w:val="26"/>
      <w:szCs w:val="26"/>
    </w:rPr>
  </w:style>
  <w:style w:styleId="style15" w:type="character">
    <w:name w:val="Default Paragraph Font"/>
    <w:next w:val="style15"/>
    <w:rPr/>
  </w:style>
  <w:style w:styleId="style16" w:type="character">
    <w:name w:val="Absatz-Standardschriftart"/>
    <w:next w:val="style16"/>
    <w:rPr/>
  </w:style>
  <w:style w:styleId="style17" w:type="character">
    <w:name w:val="WW-Absatz-Standardschriftart"/>
    <w:next w:val="style17"/>
    <w:rPr/>
  </w:style>
  <w:style w:styleId="style18" w:type="character">
    <w:name w:val="WW-Default Paragraph Font"/>
    <w:next w:val="style18"/>
    <w:rPr/>
  </w:style>
  <w:style w:styleId="style19" w:type="character">
    <w:name w:val="Internet Link"/>
    <w:next w:val="style19"/>
    <w:rPr>
      <w:color w:val="0000FF"/>
      <w:u w:val="single"/>
      <w:lang w:bidi="zxx-" w:eastAsia="zxx-" w:val="zxx-"/>
    </w:rPr>
  </w:style>
  <w:style w:styleId="style20" w:type="character">
    <w:name w:val="FollowedHyperlink"/>
    <w:next w:val="style20"/>
    <w:rPr>
      <w:color w:val="993366"/>
      <w:u w:val="single"/>
    </w:rPr>
  </w:style>
  <w:style w:styleId="style21" w:type="character">
    <w:name w:val="Comment Reference1"/>
    <w:next w:val="style21"/>
    <w:rPr>
      <w:sz w:val="16"/>
      <w:szCs w:val="16"/>
    </w:rPr>
  </w:style>
  <w:style w:styleId="style22" w:type="character">
    <w:name w:val="apple-style-span"/>
    <w:next w:val="style22"/>
    <w:rPr/>
  </w:style>
  <w:style w:styleId="style23" w:type="character">
    <w:name w:val="Heading 2 Char"/>
    <w:next w:val="style23"/>
    <w:rPr>
      <w:rFonts w:ascii="Arial" w:cs="Arial" w:hAnsi="Arial"/>
      <w:b/>
      <w:sz w:val="24"/>
      <w:szCs w:val="28"/>
    </w:rPr>
  </w:style>
  <w:style w:styleId="style24" w:type="character">
    <w:name w:val="Heading 4 Char"/>
    <w:next w:val="style24"/>
    <w:rPr>
      <w:b/>
      <w:bCs/>
      <w:sz w:val="28"/>
      <w:szCs w:val="28"/>
    </w:rPr>
  </w:style>
  <w:style w:styleId="style25" w:type="character">
    <w:name w:val="Heading 5 Char"/>
    <w:next w:val="style25"/>
    <w:rPr>
      <w:b/>
      <w:bCs/>
      <w:i/>
      <w:iCs/>
      <w:sz w:val="26"/>
      <w:szCs w:val="26"/>
    </w:rPr>
  </w:style>
  <w:style w:styleId="style26" w:type="character">
    <w:name w:val="Comment Text Char1"/>
    <w:next w:val="style26"/>
    <w:rPr/>
  </w:style>
  <w:style w:styleId="style27" w:type="character">
    <w:name w:val="Footer Char"/>
    <w:next w:val="style27"/>
    <w:rPr>
      <w:sz w:val="24"/>
      <w:szCs w:val="24"/>
    </w:rPr>
  </w:style>
  <w:style w:styleId="style28" w:type="character">
    <w:name w:val="Page Number1"/>
    <w:next w:val="style28"/>
    <w:rPr/>
  </w:style>
  <w:style w:styleId="style29" w:type="character">
    <w:name w:val="Line Number1"/>
    <w:next w:val="style29"/>
    <w:rPr/>
  </w:style>
  <w:style w:styleId="style30" w:type="character">
    <w:name w:val="Header Char"/>
    <w:next w:val="style30"/>
    <w:rPr>
      <w:sz w:val="24"/>
      <w:szCs w:val="24"/>
    </w:rPr>
  </w:style>
  <w:style w:styleId="style31" w:type="character">
    <w:name w:val="Footnote Text Char"/>
    <w:basedOn w:val="style18"/>
    <w:next w:val="style31"/>
    <w:rPr/>
  </w:style>
  <w:style w:styleId="style32" w:type="character">
    <w:name w:val="Footnote Reference1"/>
    <w:next w:val="style32"/>
    <w:rPr>
      <w:vertAlign w:val="superscript"/>
    </w:rPr>
  </w:style>
  <w:style w:styleId="style33" w:type="character">
    <w:name w:val="Strong Emphasis"/>
    <w:next w:val="style33"/>
    <w:rPr>
      <w:b/>
      <w:bCs/>
    </w:rPr>
  </w:style>
  <w:style w:styleId="style34" w:type="character">
    <w:name w:val="line number"/>
    <w:next w:val="style34"/>
    <w:rPr/>
  </w:style>
  <w:style w:styleId="style35" w:type="character">
    <w:name w:val="Line Numbering"/>
    <w:next w:val="style35"/>
    <w:rPr/>
  </w:style>
  <w:style w:styleId="style36" w:type="paragraph">
    <w:name w:val="Heading"/>
    <w:basedOn w:val="style0"/>
    <w:next w:val="style37"/>
    <w:pPr>
      <w:keepNext/>
      <w:spacing w:after="120" w:before="240"/>
      <w:contextualSpacing w:val="false"/>
    </w:pPr>
    <w:rPr>
      <w:rFonts w:ascii="Liberation Sans" w:cs="Lohit Hindi" w:eastAsia="WenQuanYi Micro Hei" w:hAnsi="Liberation Sans"/>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Mangal"/>
      <w:i/>
      <w:iCs/>
      <w:sz w:val="24"/>
      <w:szCs w:val="24"/>
    </w:rPr>
  </w:style>
  <w:style w:styleId="style40" w:type="paragraph">
    <w:name w:val="Index"/>
    <w:basedOn w:val="style0"/>
    <w:next w:val="style40"/>
    <w:pPr>
      <w:suppressLineNumbers/>
    </w:pPr>
    <w:rPr>
      <w:rFonts w:cs="Lohit Hindi"/>
    </w:rPr>
  </w:style>
  <w:style w:styleId="style41" w:type="paragraph">
    <w:name w:val="caption"/>
    <w:basedOn w:val="style0"/>
    <w:next w:val="style41"/>
    <w:pPr>
      <w:suppressLineNumbers/>
      <w:spacing w:after="120" w:before="120"/>
      <w:contextualSpacing w:val="false"/>
    </w:pPr>
    <w:rPr>
      <w:rFonts w:cs="Lohit Hindi"/>
      <w:i/>
      <w:iCs/>
    </w:rPr>
  </w:style>
  <w:style w:styleId="style42" w:type="paragraph">
    <w:name w:val="Balloon Text"/>
    <w:basedOn w:val="style0"/>
    <w:next w:val="style42"/>
    <w:pPr/>
    <w:rPr>
      <w:rFonts w:ascii="Tahoma" w:cs="Tahoma" w:hAnsi="Tahoma"/>
      <w:sz w:val="16"/>
      <w:szCs w:val="16"/>
    </w:rPr>
  </w:style>
  <w:style w:styleId="style43" w:type="paragraph">
    <w:name w:val="font5"/>
    <w:basedOn w:val="style0"/>
    <w:next w:val="style43"/>
    <w:pPr>
      <w:spacing w:after="28" w:before="28"/>
      <w:contextualSpacing w:val="false"/>
    </w:pPr>
    <w:rPr>
      <w:szCs w:val="20"/>
    </w:rPr>
  </w:style>
  <w:style w:styleId="style44" w:type="paragraph">
    <w:name w:val="font6"/>
    <w:basedOn w:val="style0"/>
    <w:next w:val="style44"/>
    <w:pPr>
      <w:spacing w:after="28" w:before="28"/>
      <w:contextualSpacing w:val="false"/>
    </w:pPr>
    <w:rPr>
      <w:b/>
      <w:szCs w:val="20"/>
    </w:rPr>
  </w:style>
  <w:style w:styleId="style45" w:type="paragraph">
    <w:name w:val="font7"/>
    <w:basedOn w:val="style0"/>
    <w:next w:val="style45"/>
    <w:pPr>
      <w:spacing w:after="28" w:before="28"/>
      <w:contextualSpacing w:val="false"/>
    </w:pPr>
    <w:rPr>
      <w:szCs w:val="20"/>
    </w:rPr>
  </w:style>
  <w:style w:styleId="style46" w:type="paragraph">
    <w:name w:val="xl24"/>
    <w:basedOn w:val="style0"/>
    <w:next w:val="style46"/>
    <w:pPr>
      <w:pBdr>
        <w:top w:color="000001" w:space="0" w:sz="4" w:val="single"/>
        <w:left w:val="nil"/>
        <w:bottom w:color="000001" w:space="0" w:sz="4" w:val="single"/>
        <w:insideH w:color="000001" w:space="0" w:sz="4" w:val="single"/>
        <w:right w:val="nil"/>
        <w:insideV w:val="nil"/>
      </w:pBdr>
      <w:spacing w:after="28" w:before="28"/>
      <w:contextualSpacing w:val="false"/>
      <w:jc w:val="center"/>
    </w:pPr>
    <w:rPr>
      <w:b/>
      <w:szCs w:val="20"/>
    </w:rPr>
  </w:style>
  <w:style w:styleId="style47" w:type="paragraph">
    <w:name w:val="xl25"/>
    <w:basedOn w:val="style0"/>
    <w:next w:val="style47"/>
    <w:pPr>
      <w:spacing w:after="28" w:before="28"/>
      <w:contextualSpacing w:val="false"/>
      <w:textAlignment w:val="top"/>
    </w:pPr>
    <w:rPr>
      <w:b/>
      <w:szCs w:val="20"/>
    </w:rPr>
  </w:style>
  <w:style w:styleId="style48" w:type="paragraph">
    <w:name w:val="xl26"/>
    <w:basedOn w:val="style0"/>
    <w:next w:val="style48"/>
    <w:pPr>
      <w:spacing w:after="28" w:before="28"/>
      <w:contextualSpacing w:val="false"/>
      <w:jc w:val="center"/>
      <w:textAlignment w:val="top"/>
    </w:pPr>
    <w:rPr>
      <w:szCs w:val="20"/>
    </w:rPr>
  </w:style>
  <w:style w:styleId="style49" w:type="paragraph">
    <w:name w:val="xl27"/>
    <w:basedOn w:val="style0"/>
    <w:next w:val="style49"/>
    <w:pPr>
      <w:pBdr>
        <w:top w:val="nil"/>
        <w:left w:val="nil"/>
        <w:bottom w:color="000001" w:space="0" w:sz="4" w:val="single"/>
        <w:insideH w:color="000001" w:space="0" w:sz="4" w:val="single"/>
        <w:right w:val="nil"/>
        <w:insideV w:val="nil"/>
      </w:pBdr>
      <w:spacing w:after="28" w:before="28"/>
      <w:contextualSpacing w:val="false"/>
      <w:textAlignment w:val="top"/>
    </w:pPr>
    <w:rPr>
      <w:b/>
      <w:szCs w:val="20"/>
    </w:rPr>
  </w:style>
  <w:style w:styleId="style50" w:type="paragraph">
    <w:name w:val="xl28"/>
    <w:basedOn w:val="style0"/>
    <w:next w:val="style50"/>
    <w:pPr>
      <w:pBdr>
        <w:top w:val="nil"/>
        <w:left w:val="nil"/>
        <w:bottom w:color="000001" w:space="0" w:sz="4" w:val="single"/>
        <w:insideH w:color="000001" w:space="0" w:sz="4" w:val="single"/>
        <w:right w:val="nil"/>
        <w:insideV w:val="nil"/>
      </w:pBdr>
      <w:spacing w:after="28" w:before="28"/>
      <w:contextualSpacing w:val="false"/>
      <w:jc w:val="center"/>
      <w:textAlignment w:val="top"/>
    </w:pPr>
    <w:rPr>
      <w:szCs w:val="20"/>
    </w:rPr>
  </w:style>
  <w:style w:styleId="style51" w:type="paragraph">
    <w:name w:val="xl65"/>
    <w:basedOn w:val="style0"/>
    <w:next w:val="style51"/>
    <w:pPr>
      <w:spacing w:after="28" w:before="28"/>
      <w:contextualSpacing w:val="false"/>
      <w:jc w:val="center"/>
    </w:pPr>
    <w:rPr>
      <w:rFonts w:ascii="Times" w:cs="Times" w:hAnsi="Times"/>
      <w:sz w:val="20"/>
      <w:szCs w:val="20"/>
    </w:rPr>
  </w:style>
  <w:style w:styleId="style52" w:type="paragraph">
    <w:name w:val="xl66"/>
    <w:basedOn w:val="style0"/>
    <w:next w:val="style52"/>
    <w:pPr>
      <w:pBdr>
        <w:top w:val="nil"/>
        <w:left w:val="nil"/>
        <w:bottom w:color="000001" w:space="0" w:sz="4" w:val="single"/>
        <w:insideH w:color="000001" w:space="0" w:sz="4" w:val="single"/>
        <w:right w:val="nil"/>
        <w:insideV w:val="nil"/>
      </w:pBdr>
      <w:spacing w:after="28" w:before="28"/>
      <w:contextualSpacing w:val="false"/>
      <w:jc w:val="center"/>
    </w:pPr>
    <w:rPr>
      <w:rFonts w:ascii="Times" w:cs="Times" w:hAnsi="Times"/>
      <w:sz w:val="20"/>
      <w:szCs w:val="20"/>
    </w:rPr>
  </w:style>
  <w:style w:styleId="style53" w:type="paragraph">
    <w:name w:val="xl67"/>
    <w:basedOn w:val="style0"/>
    <w:next w:val="style53"/>
    <w:pPr>
      <w:spacing w:after="28" w:before="28"/>
      <w:contextualSpacing w:val="false"/>
    </w:pPr>
    <w:rPr>
      <w:rFonts w:ascii="Times" w:cs="Times" w:hAnsi="Times"/>
      <w:i/>
      <w:sz w:val="20"/>
      <w:szCs w:val="20"/>
    </w:rPr>
  </w:style>
  <w:style w:styleId="style54" w:type="paragraph">
    <w:name w:val="xl68"/>
    <w:basedOn w:val="style0"/>
    <w:next w:val="style54"/>
    <w:pPr>
      <w:spacing w:after="28" w:before="28"/>
      <w:contextualSpacing w:val="false"/>
    </w:pPr>
    <w:rPr>
      <w:rFonts w:ascii="Times" w:cs="Times" w:hAnsi="Times"/>
      <w:sz w:val="20"/>
      <w:szCs w:val="20"/>
    </w:rPr>
  </w:style>
  <w:style w:styleId="style55" w:type="paragraph">
    <w:name w:val="xl69"/>
    <w:basedOn w:val="style0"/>
    <w:next w:val="style55"/>
    <w:pPr>
      <w:pBdr>
        <w:top w:color="000001" w:space="0" w:sz="4" w:val="single"/>
        <w:left w:val="nil"/>
        <w:bottom w:color="000001" w:space="0" w:sz="4" w:val="single"/>
        <w:insideH w:color="000001" w:space="0" w:sz="4" w:val="single"/>
        <w:right w:val="nil"/>
        <w:insideV w:val="nil"/>
      </w:pBdr>
      <w:spacing w:after="28" w:before="28"/>
      <w:contextualSpacing w:val="false"/>
    </w:pPr>
    <w:rPr>
      <w:rFonts w:ascii="Times" w:cs="Times" w:hAnsi="Times"/>
      <w:sz w:val="20"/>
      <w:szCs w:val="20"/>
    </w:rPr>
  </w:style>
  <w:style w:styleId="style56" w:type="paragraph">
    <w:name w:val="xl70"/>
    <w:basedOn w:val="style0"/>
    <w:next w:val="style56"/>
    <w:pPr>
      <w:pBdr>
        <w:top w:val="nil"/>
        <w:left w:val="nil"/>
        <w:bottom w:color="000001" w:space="0" w:sz="4" w:val="single"/>
        <w:insideH w:color="000001" w:space="0" w:sz="4" w:val="single"/>
        <w:right w:val="nil"/>
        <w:insideV w:val="nil"/>
      </w:pBdr>
      <w:spacing w:after="28" w:before="28"/>
      <w:contextualSpacing w:val="false"/>
    </w:pPr>
    <w:rPr>
      <w:rFonts w:ascii="Times" w:cs="Times" w:hAnsi="Times"/>
      <w:sz w:val="20"/>
      <w:szCs w:val="20"/>
    </w:rPr>
  </w:style>
  <w:style w:styleId="style57" w:type="paragraph">
    <w:name w:val="xl71"/>
    <w:basedOn w:val="style0"/>
    <w:next w:val="style57"/>
    <w:pPr>
      <w:pBdr>
        <w:top w:color="000001" w:space="0" w:sz="4" w:val="single"/>
        <w:left w:val="nil"/>
        <w:bottom w:color="000001" w:space="0" w:sz="4" w:val="single"/>
        <w:insideH w:color="000001" w:space="0" w:sz="4" w:val="single"/>
        <w:right w:val="nil"/>
        <w:insideV w:val="nil"/>
      </w:pBdr>
      <w:spacing w:after="28" w:before="28"/>
      <w:contextualSpacing w:val="false"/>
      <w:jc w:val="center"/>
    </w:pPr>
    <w:rPr>
      <w:rFonts w:ascii="Times" w:cs="Times" w:hAnsi="Times"/>
      <w:b/>
      <w:sz w:val="20"/>
      <w:szCs w:val="20"/>
    </w:rPr>
  </w:style>
  <w:style w:styleId="style58" w:type="paragraph">
    <w:name w:val="xl72"/>
    <w:basedOn w:val="style0"/>
    <w:next w:val="style58"/>
    <w:pPr>
      <w:spacing w:after="28" w:before="28"/>
      <w:contextualSpacing w:val="false"/>
    </w:pPr>
    <w:rPr>
      <w:rFonts w:ascii="Times" w:cs="Times" w:hAnsi="Times"/>
      <w:b/>
      <w:sz w:val="20"/>
      <w:szCs w:val="20"/>
    </w:rPr>
  </w:style>
  <w:style w:styleId="style59" w:type="paragraph">
    <w:name w:val="xl73"/>
    <w:basedOn w:val="style0"/>
    <w:next w:val="style59"/>
    <w:pPr>
      <w:spacing w:after="28" w:before="28"/>
      <w:contextualSpacing w:val="false"/>
      <w:jc w:val="center"/>
    </w:pPr>
    <w:rPr>
      <w:rFonts w:ascii="Times" w:cs="Times" w:hAnsi="Times"/>
      <w:sz w:val="20"/>
      <w:szCs w:val="20"/>
    </w:rPr>
  </w:style>
  <w:style w:styleId="style60" w:type="paragraph">
    <w:name w:val="xl74"/>
    <w:basedOn w:val="style0"/>
    <w:next w:val="style60"/>
    <w:pPr>
      <w:pBdr>
        <w:top w:val="nil"/>
        <w:left w:val="nil"/>
        <w:bottom w:color="000001" w:space="0" w:sz="4" w:val="single"/>
        <w:insideH w:color="000001" w:space="0" w:sz="4" w:val="single"/>
        <w:right w:val="nil"/>
        <w:insideV w:val="nil"/>
      </w:pBdr>
      <w:spacing w:after="28" w:before="28"/>
      <w:contextualSpacing w:val="false"/>
      <w:jc w:val="center"/>
    </w:pPr>
    <w:rPr>
      <w:rFonts w:ascii="Times" w:cs="Times" w:hAnsi="Times"/>
      <w:sz w:val="20"/>
      <w:szCs w:val="20"/>
    </w:rPr>
  </w:style>
  <w:style w:styleId="style61" w:type="paragraph">
    <w:name w:val="Comment Text1"/>
    <w:basedOn w:val="style0"/>
    <w:next w:val="style61"/>
    <w:pPr/>
    <w:rPr>
      <w:sz w:val="20"/>
      <w:szCs w:val="20"/>
    </w:rPr>
  </w:style>
  <w:style w:styleId="style62" w:type="paragraph">
    <w:name w:val="Comment Subject1"/>
    <w:basedOn w:val="style61"/>
    <w:next w:val="style62"/>
    <w:pPr/>
    <w:rPr>
      <w:b/>
      <w:bCs/>
    </w:rPr>
  </w:style>
  <w:style w:styleId="style63" w:type="paragraph">
    <w:name w:val="Footer"/>
    <w:basedOn w:val="style0"/>
    <w:next w:val="style63"/>
    <w:pPr>
      <w:suppressLineNumbers/>
      <w:tabs>
        <w:tab w:leader="none" w:pos="4320" w:val="center"/>
        <w:tab w:leader="none" w:pos="8640" w:val="right"/>
      </w:tabs>
    </w:pPr>
    <w:rPr/>
  </w:style>
  <w:style w:styleId="style64" w:type="paragraph">
    <w:name w:val="Contents 1"/>
    <w:basedOn w:val="style0"/>
    <w:next w:val="style64"/>
    <w:pPr>
      <w:tabs>
        <w:tab w:leader="dot" w:pos="7920" w:val="right"/>
      </w:tabs>
      <w:spacing w:line="480" w:lineRule="auto"/>
    </w:pPr>
    <w:rPr>
      <w:b/>
      <w:lang w:bidi="en-US"/>
    </w:rPr>
  </w:style>
  <w:style w:styleId="style65" w:type="paragraph">
    <w:name w:val="Contents 2"/>
    <w:basedOn w:val="style0"/>
    <w:next w:val="style65"/>
    <w:pPr>
      <w:tabs>
        <w:tab w:leader="dot" w:pos="7920" w:val="right"/>
      </w:tabs>
      <w:spacing w:line="480" w:lineRule="auto"/>
      <w:ind w:hanging="0" w:left="245" w:right="0"/>
    </w:pPr>
    <w:rPr/>
  </w:style>
  <w:style w:styleId="style66" w:type="paragraph">
    <w:name w:val="Contents 3"/>
    <w:basedOn w:val="style0"/>
    <w:next w:val="style66"/>
    <w:pPr>
      <w:tabs>
        <w:tab w:leader="dot" w:pos="7920" w:val="right"/>
      </w:tabs>
      <w:spacing w:line="480" w:lineRule="auto"/>
      <w:ind w:hanging="0" w:left="480" w:right="0"/>
    </w:pPr>
    <w:rPr/>
  </w:style>
  <w:style w:styleId="style67" w:type="paragraph">
    <w:name w:val="Header"/>
    <w:basedOn w:val="style0"/>
    <w:next w:val="style67"/>
    <w:pPr>
      <w:suppressLineNumbers/>
      <w:tabs>
        <w:tab w:leader="none" w:pos="4320" w:val="center"/>
        <w:tab w:leader="none" w:pos="8640" w:val="right"/>
      </w:tabs>
    </w:pPr>
    <w:rPr/>
  </w:style>
  <w:style w:styleId="style68" w:type="paragraph">
    <w:name w:val="Footnote Text1"/>
    <w:basedOn w:val="style0"/>
    <w:next w:val="style68"/>
    <w:pPr/>
    <w:rPr>
      <w:sz w:val="20"/>
      <w:szCs w:val="20"/>
    </w:rPr>
  </w:style>
  <w:style w:styleId="style69" w:type="paragraph">
    <w:name w:val="Frame Contents"/>
    <w:basedOn w:val="style37"/>
    <w:next w:val="style69"/>
    <w:pPr/>
    <w:rPr/>
  </w:style>
  <w:style w:styleId="style70" w:type="paragraph">
    <w:name w:val="Table Contents"/>
    <w:basedOn w:val="style0"/>
    <w:next w:val="style70"/>
    <w:pPr>
      <w:suppressLineNumbers/>
    </w:pPr>
    <w:rPr/>
  </w:style>
  <w:style w:styleId="style71" w:type="paragraph">
    <w:name w:val="Table Heading"/>
    <w:basedOn w:val="style70"/>
    <w:next w:val="style71"/>
    <w:pPr>
      <w:jc w:val="center"/>
    </w:pPr>
    <w:rPr>
      <w:b/>
      <w:bCs/>
    </w:rPr>
  </w:style>
  <w:style w:styleId="style72" w:type="paragraph">
    <w:name w:val="Preformatted Text"/>
    <w:basedOn w:val="style0"/>
    <w:next w:val="style72"/>
    <w:pPr/>
    <w:rPr>
      <w:rFonts w:ascii="DejaVu Sans Mono" w:cs="DejaVu Sans Mono" w:eastAsia="DejaVu Sans Mono" w:hAnsi="DejaVu Sans Mono"/>
      <w:sz w:val="20"/>
      <w:szCs w:val="20"/>
    </w:rPr>
  </w:style>
  <w:style w:styleId="style73" w:type="paragraph">
    <w:name w:val="Bibliography 1"/>
    <w:basedOn w:val="style40"/>
    <w:next w:val="style73"/>
    <w:pPr>
      <w:spacing w:after="240" w:before="0" w:line="240" w:lineRule="atLeast"/>
      <w:ind w:hanging="720" w:left="720" w:right="0"/>
      <w:contextualSpacing w:val="false"/>
    </w:pPr>
    <w:rPr/>
  </w:style>
  <w:style w:styleId="style74" w:type="paragraph">
    <w:name w:val="Bibliography"/>
    <w:basedOn w:val="style0"/>
    <w:next w:val="style74"/>
    <w:pPr>
      <w:suppressAutoHyphens w:val="false"/>
      <w:spacing w:after="200" w:before="0" w:line="276" w:lineRule="auto"/>
      <w:contextualSpacing w:val="false"/>
    </w:pPr>
    <w:rPr>
      <w:rFonts w:ascii="Calibri" w:cs="Calibri" w:hAnsi="Calibri"/>
      <w:sz w:val="22"/>
      <w:szCs w:val="22"/>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srl.noaa.gov/psd/data/climateindices" TargetMode="External"/><Relationship Id="rId3" Type="http://schemas.openxmlformats.org/officeDocument/2006/relationships/hyperlink" Target="http://CRAN.R-project.org/package=lme4"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4452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2013-07-04T04:53:00Z</dcterms:created>
  <dc:creator>David Hik</dc:creator>
  <cp:lastModifiedBy>Brad Griffith</cp:lastModifiedBy>
  <cp:lastPrinted>2010-04-13T06:26:00Z</cp:lastPrinted>
  <dcterms:modified xsi:type="dcterms:W3CDTF">2013-07-07T07:16:00Z</dcterms:modified>
  <cp:revision>4</cp:revision>
  <dc:title>Introduction</dc:title>
</cp:coreProperties>
</file>